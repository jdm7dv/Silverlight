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02FA71" w14:textId="77777777" w:rsidR="00585454" w:rsidRDefault="005A514F" w:rsidP="00585454">
      <w:pPr>
        <w:pStyle w:val="ppFigure"/>
        <w:rPr>
          <w:highlight w:val="yellow"/>
        </w:rPr>
      </w:pPr>
      <w:bookmarkStart w:id="0" w:name="_Toc462569805"/>
      <w:r w:rsidRPr="005A514F">
        <w:rPr>
          <w:noProof/>
          <w:lang w:bidi="he-IL"/>
        </w:rPr>
        <w:drawing>
          <wp:inline distT="0" distB="0" distL="0" distR="0" wp14:editId="30C894A7">
            <wp:extent cx="6152515" cy="2004060"/>
            <wp:effectExtent l="19050" t="0" r="635" b="0"/>
            <wp:docPr id="2" name=" 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r:link="rId11" cstate="print"/>
                    <a:stretch>
                      <a:fillRect/>
                    </a:stretch>
                  </pic:blipFill>
                  <pic:spPr>
                    <a:xfrm>
                      <a:off x="0" y="0"/>
                      <a:ext cx="6152515" cy="2004060"/>
                    </a:xfrm>
                    <a:prstGeom prst="rect">
                      <a:avLst/>
                    </a:prstGeom>
                  </pic:spPr>
                </pic:pic>
              </a:graphicData>
            </a:graphic>
          </wp:inline>
        </w:drawing>
      </w:r>
    </w:p>
    <w:p w14:paraId="3B4E767A" w14:textId="77777777" w:rsidR="00A45CA9" w:rsidRDefault="00A45CA9" w:rsidP="00A45CA9">
      <w:pPr>
        <w:rPr>
          <w:highlight w:val="yellow"/>
        </w:rPr>
      </w:pPr>
    </w:p>
    <w:p w14:paraId="4C23ED5A" w14:textId="77777777" w:rsidR="00A45CA9" w:rsidRDefault="00A45CA9" w:rsidP="00A45CA9">
      <w:pPr>
        <w:rPr>
          <w:highlight w:val="yellow"/>
        </w:rPr>
      </w:pPr>
    </w:p>
    <w:p w14:paraId="19557708" w14:textId="77777777" w:rsidR="00A45CA9" w:rsidRPr="00D54414" w:rsidRDefault="00A45CA9" w:rsidP="00A45CA9">
      <w:pPr>
        <w:pStyle w:val="HOLTitle1"/>
        <w:rPr>
          <w:noProof/>
        </w:rPr>
      </w:pPr>
      <w:r w:rsidRPr="00D54414">
        <w:rPr>
          <w:noProof/>
        </w:rPr>
        <w:t>Hands-On Lab</w:t>
      </w:r>
    </w:p>
    <w:p w14:paraId="7EC41F81" w14:textId="77777777" w:rsidR="00A45CA9" w:rsidRPr="00D54414" w:rsidRDefault="00A45CA9" w:rsidP="00C76F6C">
      <w:pPr>
        <w:pStyle w:val="HOLDescription"/>
        <w:rPr>
          <w:highlight w:val="yellow"/>
        </w:rPr>
      </w:pPr>
      <w:r>
        <w:rPr>
          <w:szCs w:val="56"/>
        </w:rPr>
        <w:t xml:space="preserve">Silverlight 4 – </w:t>
      </w:r>
      <w:r w:rsidR="00A44F67">
        <w:rPr>
          <w:szCs w:val="56"/>
        </w:rPr>
        <w:t xml:space="preserve">Data Validation, Binding, </w:t>
      </w:r>
      <w:proofErr w:type="spellStart"/>
      <w:r w:rsidR="00A44F67">
        <w:rPr>
          <w:szCs w:val="56"/>
        </w:rPr>
        <w:t>DataForm</w:t>
      </w:r>
      <w:proofErr w:type="spellEnd"/>
      <w:r w:rsidR="00A44F67">
        <w:rPr>
          <w:szCs w:val="56"/>
        </w:rPr>
        <w:t xml:space="preserve"> and </w:t>
      </w:r>
      <w:proofErr w:type="spellStart"/>
      <w:r w:rsidR="00A44F67">
        <w:rPr>
          <w:szCs w:val="56"/>
        </w:rPr>
        <w:t>DataGrid</w:t>
      </w:r>
      <w:proofErr w:type="spellEnd"/>
      <w:r w:rsidR="00A44F67">
        <w:rPr>
          <w:szCs w:val="56"/>
        </w:rPr>
        <w:t xml:space="preserve"> Features</w:t>
      </w:r>
    </w:p>
    <w:p w14:paraId="44F9A182" w14:textId="77777777" w:rsidR="00A45CA9" w:rsidRPr="00D54414" w:rsidRDefault="00A45CA9" w:rsidP="00A45CA9">
      <w:pPr>
        <w:pStyle w:val="ppBodyText"/>
      </w:pPr>
    </w:p>
    <w:p w14:paraId="37B5C5A1" w14:textId="77777777" w:rsidR="00A45CA9" w:rsidRDefault="00A45CA9" w:rsidP="00A45CA9">
      <w:pPr>
        <w:pStyle w:val="ppBodyText"/>
      </w:pPr>
    </w:p>
    <w:p w14:paraId="536B7D51" w14:textId="77777777" w:rsidR="00A45CA9" w:rsidRDefault="00A45CA9" w:rsidP="00A45CA9">
      <w:pPr>
        <w:pStyle w:val="ppBodyText"/>
      </w:pPr>
    </w:p>
    <w:p w14:paraId="5DB35F5F" w14:textId="77777777" w:rsidR="00A45CA9" w:rsidRPr="00D54414" w:rsidRDefault="00A45CA9" w:rsidP="00A45CA9">
      <w:pPr>
        <w:spacing w:after="0" w:line="240" w:lineRule="auto"/>
        <w:rPr>
          <w:rFonts w:ascii="Arial" w:eastAsia="Batang" w:hAnsi="Arial" w:cs="Times New Roman"/>
          <w:sz w:val="20"/>
          <w:szCs w:val="24"/>
          <w:lang w:eastAsia="ko-KR"/>
        </w:rPr>
      </w:pPr>
    </w:p>
    <w:bookmarkEnd w:id="0"/>
    <w:p w14:paraId="455E9C46" w14:textId="77777777" w:rsidR="00A45CA9" w:rsidRDefault="00A45CA9" w:rsidP="00A45CA9">
      <w:pPr>
        <w:rPr>
          <w:sz w:val="40"/>
          <w:szCs w:val="40"/>
        </w:rPr>
      </w:pPr>
    </w:p>
    <w:p w14:paraId="599DFE52" w14:textId="77777777" w:rsidR="00A45CA9" w:rsidRDefault="00A45CA9" w:rsidP="00A45CA9">
      <w:pPr>
        <w:rPr>
          <w:sz w:val="40"/>
          <w:szCs w:val="40"/>
        </w:rPr>
      </w:pPr>
    </w:p>
    <w:p w14:paraId="1D328847" w14:textId="77777777" w:rsidR="00A45CA9" w:rsidRPr="003E3B47" w:rsidRDefault="00A45CA9" w:rsidP="00A45CA9">
      <w:pPr>
        <w:rPr>
          <w:sz w:val="40"/>
          <w:szCs w:val="40"/>
        </w:rPr>
      </w:pPr>
    </w:p>
    <w:p w14:paraId="36A2C244" w14:textId="77777777" w:rsidR="00424C7C" w:rsidRDefault="00424C7C" w:rsidP="00A45CA9">
      <w:pPr>
        <w:rPr>
          <w:sz w:val="40"/>
          <w:szCs w:val="40"/>
        </w:rPr>
      </w:pPr>
    </w:p>
    <w:p w14:paraId="1D038691" w14:textId="77777777" w:rsidR="001F2444" w:rsidRPr="003E3B47" w:rsidRDefault="001F2444" w:rsidP="00424C7C">
      <w:pPr>
        <w:rPr>
          <w:sz w:val="40"/>
          <w:szCs w:val="40"/>
        </w:rPr>
      </w:pPr>
    </w:p>
    <w:p w14:paraId="2B4E36AD" w14:textId="77777777" w:rsidR="001F2444" w:rsidRDefault="001F2444">
      <w:pPr>
        <w:spacing w:after="200"/>
        <w:rPr>
          <w:rFonts w:ascii="Calibri" w:eastAsia="Calibri" w:hAnsi="Calibri" w:cs="Times New Roman"/>
          <w:lang w:bidi="ar-SA"/>
        </w:rPr>
      </w:pPr>
      <w:r>
        <w:br w:type="page"/>
      </w:r>
    </w:p>
    <w:p w14:paraId="0E2AA263" w14:textId="77777777" w:rsidR="00D179A6" w:rsidRDefault="008A351D">
      <w:pPr>
        <w:pStyle w:val="TOC1"/>
        <w:tabs>
          <w:tab w:val="right" w:leader="dot" w:pos="9679"/>
        </w:tabs>
        <w:rPr>
          <w:noProof/>
        </w:rPr>
      </w:pPr>
      <w:r w:rsidRPr="008A5934">
        <w:rPr>
          <w:rFonts w:asciiTheme="majorHAnsi" w:eastAsiaTheme="majorEastAsia" w:hAnsiTheme="majorHAnsi" w:cstheme="majorBidi"/>
          <w:b/>
          <w:bCs/>
          <w:color w:val="376092" w:themeColor="accent1" w:themeShade="BF"/>
          <w:sz w:val="28"/>
          <w:szCs w:val="28"/>
        </w:rPr>
        <w:lastRenderedPageBreak/>
        <w:t>Contents</w:t>
      </w:r>
      <w:r w:rsidR="003B58F3" w:rsidRPr="008A5934">
        <w:rPr>
          <w:rFonts w:asciiTheme="majorHAnsi" w:eastAsiaTheme="majorEastAsia" w:hAnsiTheme="majorHAnsi" w:cstheme="majorBidi"/>
          <w:b/>
          <w:bCs/>
          <w:color w:val="376092" w:themeColor="accent1" w:themeShade="BF"/>
          <w:sz w:val="28"/>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w:instrText>
      </w:r>
      <w:r w:rsidR="003B58F3" w:rsidRPr="008A5934">
        <w:rPr>
          <w:rFonts w:asciiTheme="majorHAnsi" w:eastAsiaTheme="majorEastAsia" w:hAnsiTheme="majorHAnsi" w:cstheme="majorBidi"/>
          <w:b/>
          <w:bCs/>
          <w:color w:val="376092" w:themeColor="accent1" w:themeShade="BF"/>
          <w:sz w:val="28"/>
          <w:szCs w:val="28"/>
        </w:rPr>
        <w:fldChar w:fldCharType="end"/>
      </w:r>
      <w:r w:rsidR="003B58F3" w:rsidRPr="008A5934">
        <w:rPr>
          <w:rFonts w:ascii="Arial" w:eastAsiaTheme="majorEastAsia" w:hAnsi="Arial" w:cs="Arial"/>
          <w:b/>
          <w:bCs/>
          <w:caps/>
          <w:color w:val="376092" w:themeColor="accent1" w:themeShade="BF"/>
          <w:sz w:val="20"/>
          <w:szCs w:val="28"/>
        </w:rPr>
        <w:fldChar w:fldCharType="begin"/>
      </w:r>
      <w:r w:rsidRPr="008A5934">
        <w:rPr>
          <w:rFonts w:asciiTheme="majorHAnsi" w:eastAsiaTheme="majorEastAsia" w:hAnsiTheme="majorHAnsi" w:cstheme="majorBidi"/>
          <w:b/>
          <w:bCs/>
          <w:color w:val="376092" w:themeColor="accent1" w:themeShade="BF"/>
          <w:sz w:val="28"/>
          <w:szCs w:val="28"/>
        </w:rPr>
        <w:instrText xml:space="preserve"> TOC \h \z \t "Heading 2,2,pp Topic,1,PP Procedure start,3" </w:instrText>
      </w:r>
      <w:r w:rsidR="003B58F3" w:rsidRPr="008A5934">
        <w:rPr>
          <w:rFonts w:ascii="Arial" w:eastAsiaTheme="majorEastAsia" w:hAnsi="Arial" w:cs="Arial"/>
          <w:b/>
          <w:bCs/>
          <w:caps/>
          <w:color w:val="376092" w:themeColor="accent1" w:themeShade="BF"/>
          <w:sz w:val="20"/>
          <w:szCs w:val="28"/>
        </w:rPr>
        <w:fldChar w:fldCharType="separate"/>
      </w:r>
    </w:p>
    <w:p w14:paraId="14A46D09" w14:textId="77777777" w:rsidR="00D179A6" w:rsidRDefault="00D179A6">
      <w:pPr>
        <w:pStyle w:val="TOC1"/>
        <w:tabs>
          <w:tab w:val="right" w:leader="dot" w:pos="9679"/>
        </w:tabs>
        <w:rPr>
          <w:rFonts w:asciiTheme="minorHAnsi" w:eastAsiaTheme="minorEastAsia" w:hAnsiTheme="minorHAnsi" w:cstheme="minorBidi"/>
          <w:noProof/>
        </w:rPr>
      </w:pPr>
      <w:hyperlink w:anchor="_Toc256193473" w:history="1">
        <w:r w:rsidRPr="00EE7FFD">
          <w:rPr>
            <w:rStyle w:val="Hyperlink"/>
            <w:noProof/>
            <w:lang w:bidi="en-US"/>
          </w:rPr>
          <w:t>Introduction</w:t>
        </w:r>
        <w:r>
          <w:rPr>
            <w:noProof/>
            <w:webHidden/>
          </w:rPr>
          <w:tab/>
        </w:r>
        <w:r>
          <w:rPr>
            <w:noProof/>
            <w:webHidden/>
          </w:rPr>
          <w:fldChar w:fldCharType="begin"/>
        </w:r>
        <w:r>
          <w:rPr>
            <w:noProof/>
            <w:webHidden/>
          </w:rPr>
          <w:instrText xml:space="preserve"> PAGEREF _Toc256193473 \h </w:instrText>
        </w:r>
        <w:r>
          <w:rPr>
            <w:noProof/>
            <w:webHidden/>
          </w:rPr>
        </w:r>
        <w:r>
          <w:rPr>
            <w:noProof/>
            <w:webHidden/>
          </w:rPr>
          <w:fldChar w:fldCharType="separate"/>
        </w:r>
        <w:r>
          <w:rPr>
            <w:noProof/>
            <w:webHidden/>
          </w:rPr>
          <w:t>3</w:t>
        </w:r>
        <w:r>
          <w:rPr>
            <w:noProof/>
            <w:webHidden/>
          </w:rPr>
          <w:fldChar w:fldCharType="end"/>
        </w:r>
      </w:hyperlink>
    </w:p>
    <w:p w14:paraId="02F7A72C" w14:textId="77777777" w:rsidR="00D179A6" w:rsidRDefault="00431AF8">
      <w:pPr>
        <w:pStyle w:val="TOC1"/>
        <w:tabs>
          <w:tab w:val="right" w:leader="dot" w:pos="9679"/>
        </w:tabs>
        <w:rPr>
          <w:rFonts w:asciiTheme="minorHAnsi" w:eastAsiaTheme="minorEastAsia" w:hAnsiTheme="minorHAnsi" w:cstheme="minorBidi"/>
          <w:noProof/>
        </w:rPr>
      </w:pPr>
      <w:hyperlink w:anchor="_Toc256193474" w:history="1">
        <w:r w:rsidR="00D179A6" w:rsidRPr="00EE7FFD">
          <w:rPr>
            <w:rStyle w:val="Hyperlink"/>
            <w:noProof/>
            <w:lang w:bidi="en-US"/>
          </w:rPr>
          <w:t>Exercise 1 – Getting Started</w:t>
        </w:r>
        <w:r w:rsidR="00D179A6">
          <w:rPr>
            <w:noProof/>
            <w:webHidden/>
          </w:rPr>
          <w:tab/>
        </w:r>
        <w:r w:rsidR="00D179A6">
          <w:rPr>
            <w:noProof/>
            <w:webHidden/>
          </w:rPr>
          <w:fldChar w:fldCharType="begin"/>
        </w:r>
        <w:r w:rsidR="00D179A6">
          <w:rPr>
            <w:noProof/>
            <w:webHidden/>
          </w:rPr>
          <w:instrText xml:space="preserve"> PAGEREF _Toc256193474 \h </w:instrText>
        </w:r>
        <w:r w:rsidR="00D179A6">
          <w:rPr>
            <w:noProof/>
            <w:webHidden/>
          </w:rPr>
        </w:r>
        <w:r w:rsidR="00D179A6">
          <w:rPr>
            <w:noProof/>
            <w:webHidden/>
          </w:rPr>
          <w:fldChar w:fldCharType="separate"/>
        </w:r>
        <w:r w:rsidR="00D179A6">
          <w:rPr>
            <w:noProof/>
            <w:webHidden/>
          </w:rPr>
          <w:t>4</w:t>
        </w:r>
        <w:r w:rsidR="00D179A6">
          <w:rPr>
            <w:noProof/>
            <w:webHidden/>
          </w:rPr>
          <w:fldChar w:fldCharType="end"/>
        </w:r>
      </w:hyperlink>
    </w:p>
    <w:p w14:paraId="71D4FF99" w14:textId="77777777" w:rsidR="00D179A6" w:rsidRDefault="00431AF8">
      <w:pPr>
        <w:pStyle w:val="TOC3"/>
        <w:tabs>
          <w:tab w:val="right" w:leader="dot" w:pos="9679"/>
        </w:tabs>
        <w:rPr>
          <w:noProof/>
          <w:lang w:bidi="ar-SA"/>
        </w:rPr>
      </w:pPr>
      <w:hyperlink w:anchor="_Toc256193475" w:history="1">
        <w:r w:rsidR="00D179A6" w:rsidRPr="00EE7FFD">
          <w:rPr>
            <w:rStyle w:val="Hyperlink"/>
            <w:rFonts w:eastAsiaTheme="majorEastAsia"/>
            <w:noProof/>
          </w:rPr>
          <w:t>Task 1 – Reshaping a DataGrid Column</w:t>
        </w:r>
        <w:r w:rsidR="00D179A6">
          <w:rPr>
            <w:noProof/>
            <w:webHidden/>
          </w:rPr>
          <w:tab/>
        </w:r>
        <w:r w:rsidR="00D179A6">
          <w:rPr>
            <w:noProof/>
            <w:webHidden/>
          </w:rPr>
          <w:fldChar w:fldCharType="begin"/>
        </w:r>
        <w:r w:rsidR="00D179A6">
          <w:rPr>
            <w:noProof/>
            <w:webHidden/>
          </w:rPr>
          <w:instrText xml:space="preserve"> PAGEREF _Toc256193475 \h </w:instrText>
        </w:r>
        <w:r w:rsidR="00D179A6">
          <w:rPr>
            <w:noProof/>
            <w:webHidden/>
          </w:rPr>
        </w:r>
        <w:r w:rsidR="00D179A6">
          <w:rPr>
            <w:noProof/>
            <w:webHidden/>
          </w:rPr>
          <w:fldChar w:fldCharType="separate"/>
        </w:r>
        <w:r w:rsidR="00D179A6">
          <w:rPr>
            <w:noProof/>
            <w:webHidden/>
          </w:rPr>
          <w:t>4</w:t>
        </w:r>
        <w:r w:rsidR="00D179A6">
          <w:rPr>
            <w:noProof/>
            <w:webHidden/>
          </w:rPr>
          <w:fldChar w:fldCharType="end"/>
        </w:r>
      </w:hyperlink>
    </w:p>
    <w:p w14:paraId="135E8EC4" w14:textId="77777777" w:rsidR="00D179A6" w:rsidRDefault="00431AF8">
      <w:pPr>
        <w:pStyle w:val="TOC3"/>
        <w:tabs>
          <w:tab w:val="right" w:leader="dot" w:pos="9679"/>
        </w:tabs>
        <w:rPr>
          <w:noProof/>
          <w:lang w:bidi="ar-SA"/>
        </w:rPr>
      </w:pPr>
      <w:hyperlink w:anchor="_Toc256193476" w:history="1">
        <w:r w:rsidR="00D179A6" w:rsidRPr="00EE7FFD">
          <w:rPr>
            <w:rStyle w:val="Hyperlink"/>
            <w:rFonts w:eastAsiaTheme="majorEastAsia"/>
            <w:noProof/>
          </w:rPr>
          <w:t>Task 2 – DataGrid Grouping Support</w:t>
        </w:r>
        <w:r w:rsidR="00D179A6">
          <w:rPr>
            <w:noProof/>
            <w:webHidden/>
          </w:rPr>
          <w:tab/>
        </w:r>
        <w:r w:rsidR="00D179A6">
          <w:rPr>
            <w:noProof/>
            <w:webHidden/>
          </w:rPr>
          <w:fldChar w:fldCharType="begin"/>
        </w:r>
        <w:r w:rsidR="00D179A6">
          <w:rPr>
            <w:noProof/>
            <w:webHidden/>
          </w:rPr>
          <w:instrText xml:space="preserve"> PAGEREF _Toc256193476 \h </w:instrText>
        </w:r>
        <w:r w:rsidR="00D179A6">
          <w:rPr>
            <w:noProof/>
            <w:webHidden/>
          </w:rPr>
        </w:r>
        <w:r w:rsidR="00D179A6">
          <w:rPr>
            <w:noProof/>
            <w:webHidden/>
          </w:rPr>
          <w:fldChar w:fldCharType="separate"/>
        </w:r>
        <w:r w:rsidR="00D179A6">
          <w:rPr>
            <w:noProof/>
            <w:webHidden/>
          </w:rPr>
          <w:t>5</w:t>
        </w:r>
        <w:r w:rsidR="00D179A6">
          <w:rPr>
            <w:noProof/>
            <w:webHidden/>
          </w:rPr>
          <w:fldChar w:fldCharType="end"/>
        </w:r>
      </w:hyperlink>
    </w:p>
    <w:p w14:paraId="2D97BB43" w14:textId="77777777" w:rsidR="00D179A6" w:rsidRDefault="00431AF8">
      <w:pPr>
        <w:pStyle w:val="TOC1"/>
        <w:tabs>
          <w:tab w:val="right" w:leader="dot" w:pos="9679"/>
        </w:tabs>
        <w:rPr>
          <w:rFonts w:asciiTheme="minorHAnsi" w:eastAsiaTheme="minorEastAsia" w:hAnsiTheme="minorHAnsi" w:cstheme="minorBidi"/>
          <w:noProof/>
        </w:rPr>
      </w:pPr>
      <w:hyperlink w:anchor="_Toc256193477" w:history="1">
        <w:r w:rsidR="00D179A6" w:rsidRPr="00EE7FFD">
          <w:rPr>
            <w:rStyle w:val="Hyperlink"/>
            <w:noProof/>
            <w:lang w:bidi="en-US"/>
          </w:rPr>
          <w:t>Exercise 2 –Binding &amp; Validation Features</w:t>
        </w:r>
        <w:r w:rsidR="00D179A6">
          <w:rPr>
            <w:noProof/>
            <w:webHidden/>
          </w:rPr>
          <w:tab/>
        </w:r>
        <w:r w:rsidR="00D179A6">
          <w:rPr>
            <w:noProof/>
            <w:webHidden/>
          </w:rPr>
          <w:fldChar w:fldCharType="begin"/>
        </w:r>
        <w:r w:rsidR="00D179A6">
          <w:rPr>
            <w:noProof/>
            <w:webHidden/>
          </w:rPr>
          <w:instrText xml:space="preserve"> PAGEREF _Toc256193477 \h </w:instrText>
        </w:r>
        <w:r w:rsidR="00D179A6">
          <w:rPr>
            <w:noProof/>
            <w:webHidden/>
          </w:rPr>
        </w:r>
        <w:r w:rsidR="00D179A6">
          <w:rPr>
            <w:noProof/>
            <w:webHidden/>
          </w:rPr>
          <w:fldChar w:fldCharType="separate"/>
        </w:r>
        <w:r w:rsidR="00D179A6">
          <w:rPr>
            <w:noProof/>
            <w:webHidden/>
          </w:rPr>
          <w:t>8</w:t>
        </w:r>
        <w:r w:rsidR="00D179A6">
          <w:rPr>
            <w:noProof/>
            <w:webHidden/>
          </w:rPr>
          <w:fldChar w:fldCharType="end"/>
        </w:r>
      </w:hyperlink>
    </w:p>
    <w:p w14:paraId="30F7CCD0" w14:textId="77777777" w:rsidR="00D179A6" w:rsidRDefault="00431AF8">
      <w:pPr>
        <w:pStyle w:val="TOC3"/>
        <w:tabs>
          <w:tab w:val="right" w:leader="dot" w:pos="9679"/>
        </w:tabs>
        <w:rPr>
          <w:noProof/>
          <w:lang w:bidi="ar-SA"/>
        </w:rPr>
      </w:pPr>
      <w:hyperlink w:anchor="_Toc256193478" w:history="1">
        <w:r w:rsidR="00D179A6" w:rsidRPr="00EE7FFD">
          <w:rPr>
            <w:rStyle w:val="Hyperlink"/>
            <w:rFonts w:eastAsiaTheme="majorEastAsia"/>
            <w:noProof/>
          </w:rPr>
          <w:t>Task 1 – Binding to Dependency Properties</w:t>
        </w:r>
        <w:r w:rsidR="00D179A6">
          <w:rPr>
            <w:noProof/>
            <w:webHidden/>
          </w:rPr>
          <w:tab/>
        </w:r>
        <w:r w:rsidR="00D179A6">
          <w:rPr>
            <w:noProof/>
            <w:webHidden/>
          </w:rPr>
          <w:fldChar w:fldCharType="begin"/>
        </w:r>
        <w:r w:rsidR="00D179A6">
          <w:rPr>
            <w:noProof/>
            <w:webHidden/>
          </w:rPr>
          <w:instrText xml:space="preserve"> PAGEREF _Toc256193478 \h </w:instrText>
        </w:r>
        <w:r w:rsidR="00D179A6">
          <w:rPr>
            <w:noProof/>
            <w:webHidden/>
          </w:rPr>
        </w:r>
        <w:r w:rsidR="00D179A6">
          <w:rPr>
            <w:noProof/>
            <w:webHidden/>
          </w:rPr>
          <w:fldChar w:fldCharType="separate"/>
        </w:r>
        <w:r w:rsidR="00D179A6">
          <w:rPr>
            <w:noProof/>
            <w:webHidden/>
          </w:rPr>
          <w:t>8</w:t>
        </w:r>
        <w:r w:rsidR="00D179A6">
          <w:rPr>
            <w:noProof/>
            <w:webHidden/>
          </w:rPr>
          <w:fldChar w:fldCharType="end"/>
        </w:r>
      </w:hyperlink>
    </w:p>
    <w:p w14:paraId="2D790860" w14:textId="77777777" w:rsidR="00D179A6" w:rsidRDefault="00431AF8">
      <w:pPr>
        <w:pStyle w:val="TOC3"/>
        <w:tabs>
          <w:tab w:val="right" w:leader="dot" w:pos="9679"/>
        </w:tabs>
        <w:rPr>
          <w:noProof/>
          <w:lang w:bidi="ar-SA"/>
        </w:rPr>
      </w:pPr>
      <w:hyperlink w:anchor="_Toc256193479" w:history="1">
        <w:r w:rsidR="00D179A6" w:rsidRPr="00EE7FFD">
          <w:rPr>
            <w:rStyle w:val="Hyperlink"/>
            <w:rFonts w:eastAsiaTheme="majorEastAsia"/>
            <w:noProof/>
          </w:rPr>
          <w:t>Task 2 – Using Fallback Values &amp; String formatting</w:t>
        </w:r>
        <w:r w:rsidR="00D179A6">
          <w:rPr>
            <w:noProof/>
            <w:webHidden/>
          </w:rPr>
          <w:tab/>
        </w:r>
        <w:r w:rsidR="00D179A6">
          <w:rPr>
            <w:noProof/>
            <w:webHidden/>
          </w:rPr>
          <w:fldChar w:fldCharType="begin"/>
        </w:r>
        <w:r w:rsidR="00D179A6">
          <w:rPr>
            <w:noProof/>
            <w:webHidden/>
          </w:rPr>
          <w:instrText xml:space="preserve"> PAGEREF _Toc256193479 \h </w:instrText>
        </w:r>
        <w:r w:rsidR="00D179A6">
          <w:rPr>
            <w:noProof/>
            <w:webHidden/>
          </w:rPr>
        </w:r>
        <w:r w:rsidR="00D179A6">
          <w:rPr>
            <w:noProof/>
            <w:webHidden/>
          </w:rPr>
          <w:fldChar w:fldCharType="separate"/>
        </w:r>
        <w:r w:rsidR="00D179A6">
          <w:rPr>
            <w:noProof/>
            <w:webHidden/>
          </w:rPr>
          <w:t>14</w:t>
        </w:r>
        <w:r w:rsidR="00D179A6">
          <w:rPr>
            <w:noProof/>
            <w:webHidden/>
          </w:rPr>
          <w:fldChar w:fldCharType="end"/>
        </w:r>
      </w:hyperlink>
    </w:p>
    <w:p w14:paraId="1743294A" w14:textId="77777777" w:rsidR="00D179A6" w:rsidRDefault="00431AF8">
      <w:pPr>
        <w:pStyle w:val="TOC3"/>
        <w:tabs>
          <w:tab w:val="right" w:leader="dot" w:pos="9679"/>
        </w:tabs>
        <w:rPr>
          <w:noProof/>
          <w:lang w:bidi="ar-SA"/>
        </w:rPr>
      </w:pPr>
      <w:hyperlink w:anchor="_Toc256193480" w:history="1">
        <w:r w:rsidR="00D179A6" w:rsidRPr="00EE7FFD">
          <w:rPr>
            <w:rStyle w:val="Hyperlink"/>
            <w:noProof/>
          </w:rPr>
          <w:t>Task 3– Validating with IDataErrorInfo</w:t>
        </w:r>
        <w:r w:rsidR="00D179A6">
          <w:rPr>
            <w:noProof/>
            <w:webHidden/>
          </w:rPr>
          <w:tab/>
        </w:r>
        <w:r w:rsidR="00D179A6">
          <w:rPr>
            <w:noProof/>
            <w:webHidden/>
          </w:rPr>
          <w:fldChar w:fldCharType="begin"/>
        </w:r>
        <w:r w:rsidR="00D179A6">
          <w:rPr>
            <w:noProof/>
            <w:webHidden/>
          </w:rPr>
          <w:instrText xml:space="preserve"> PAGEREF _Toc256193480 \h </w:instrText>
        </w:r>
        <w:r w:rsidR="00D179A6">
          <w:rPr>
            <w:noProof/>
            <w:webHidden/>
          </w:rPr>
        </w:r>
        <w:r w:rsidR="00D179A6">
          <w:rPr>
            <w:noProof/>
            <w:webHidden/>
          </w:rPr>
          <w:fldChar w:fldCharType="separate"/>
        </w:r>
        <w:r w:rsidR="00D179A6">
          <w:rPr>
            <w:noProof/>
            <w:webHidden/>
          </w:rPr>
          <w:t>16</w:t>
        </w:r>
        <w:r w:rsidR="00D179A6">
          <w:rPr>
            <w:noProof/>
            <w:webHidden/>
          </w:rPr>
          <w:fldChar w:fldCharType="end"/>
        </w:r>
      </w:hyperlink>
    </w:p>
    <w:p w14:paraId="0693AA44" w14:textId="77777777" w:rsidR="00D179A6" w:rsidRDefault="00431AF8">
      <w:pPr>
        <w:pStyle w:val="TOC1"/>
        <w:tabs>
          <w:tab w:val="right" w:leader="dot" w:pos="9679"/>
        </w:tabs>
        <w:rPr>
          <w:rFonts w:asciiTheme="minorHAnsi" w:eastAsiaTheme="minorEastAsia" w:hAnsiTheme="minorHAnsi" w:cstheme="minorBidi"/>
          <w:noProof/>
        </w:rPr>
      </w:pPr>
      <w:hyperlink w:anchor="_Toc256193481" w:history="1">
        <w:r w:rsidR="00D179A6" w:rsidRPr="00EE7FFD">
          <w:rPr>
            <w:rStyle w:val="Hyperlink"/>
            <w:noProof/>
            <w:lang w:bidi="en-US"/>
          </w:rPr>
          <w:t>Conclusion</w:t>
        </w:r>
        <w:r w:rsidR="00D179A6">
          <w:rPr>
            <w:noProof/>
            <w:webHidden/>
          </w:rPr>
          <w:tab/>
        </w:r>
        <w:r w:rsidR="00D179A6">
          <w:rPr>
            <w:noProof/>
            <w:webHidden/>
          </w:rPr>
          <w:fldChar w:fldCharType="begin"/>
        </w:r>
        <w:r w:rsidR="00D179A6">
          <w:rPr>
            <w:noProof/>
            <w:webHidden/>
          </w:rPr>
          <w:instrText xml:space="preserve"> PAGEREF _Toc256193481 \h </w:instrText>
        </w:r>
        <w:r w:rsidR="00D179A6">
          <w:rPr>
            <w:noProof/>
            <w:webHidden/>
          </w:rPr>
        </w:r>
        <w:r w:rsidR="00D179A6">
          <w:rPr>
            <w:noProof/>
            <w:webHidden/>
          </w:rPr>
          <w:fldChar w:fldCharType="separate"/>
        </w:r>
        <w:r w:rsidR="00D179A6">
          <w:rPr>
            <w:noProof/>
            <w:webHidden/>
          </w:rPr>
          <w:t>22</w:t>
        </w:r>
        <w:r w:rsidR="00D179A6">
          <w:rPr>
            <w:noProof/>
            <w:webHidden/>
          </w:rPr>
          <w:fldChar w:fldCharType="end"/>
        </w:r>
      </w:hyperlink>
    </w:p>
    <w:p w14:paraId="4BF73219" w14:textId="77777777" w:rsidR="008A351D" w:rsidRPr="008A5934" w:rsidRDefault="003B58F3" w:rsidP="008A351D">
      <w:pPr>
        <w:numPr>
          <w:ilvl w:val="1"/>
          <w:numId w:val="0"/>
        </w:numPr>
        <w:rPr>
          <w:lang w:eastAsia="ko-KR"/>
        </w:rPr>
      </w:pPr>
      <w:r w:rsidRPr="008A5934">
        <w:rPr>
          <w:rFonts w:eastAsia="Batang"/>
          <w:noProof/>
          <w:szCs w:val="20"/>
          <w:lang w:eastAsia="ko-KR"/>
        </w:rPr>
        <w:fldChar w:fldCharType="end"/>
      </w:r>
    </w:p>
    <w:p w14:paraId="6549C88A" w14:textId="77777777" w:rsidR="00424C7C" w:rsidRDefault="00424C7C" w:rsidP="00424C7C">
      <w:r>
        <w:br w:type="page"/>
      </w:r>
    </w:p>
    <w:p w14:paraId="7D91FA49" w14:textId="77777777" w:rsidR="00963CB4" w:rsidRDefault="00963CB4" w:rsidP="00963CB4">
      <w:pPr>
        <w:pStyle w:val="ppBodyText"/>
        <w:rPr>
          <w:rFonts w:eastAsiaTheme="majorEastAsia"/>
        </w:rPr>
      </w:pPr>
    </w:p>
    <w:bookmarkStart w:id="1" w:name="_Toc256193473" w:displacedByCustomXml="next"/>
    <w:sdt>
      <w:sdtPr>
        <w:alias w:val="Topic"/>
        <w:tag w:val="d27599a6-b780-4bc9-86f3-fa680968c200"/>
        <w:id w:val="1681860032"/>
        <w:placeholder>
          <w:docPart w:val="DefaultPlaceholder_1082065158"/>
        </w:placeholder>
        <w:text/>
      </w:sdtPr>
      <w:sdtEndPr/>
      <w:sdtContent>
        <w:p w14:paraId="15707132" w14:textId="2CB7A2D0" w:rsidR="000C7A46" w:rsidRDefault="00674DD6" w:rsidP="00674DD6">
          <w:pPr>
            <w:pStyle w:val="ppTopic"/>
          </w:pPr>
          <w:r>
            <w:t>Introduction</w:t>
          </w:r>
        </w:p>
      </w:sdtContent>
    </w:sdt>
    <w:bookmarkEnd w:id="1" w:displacedByCustomXml="prev"/>
    <w:p w14:paraId="733F73EB" w14:textId="77777777" w:rsidR="00963CB4" w:rsidRDefault="00963CB4" w:rsidP="004F308A">
      <w:pPr>
        <w:pStyle w:val="ppBodyText"/>
      </w:pPr>
      <w:bookmarkStart w:id="2" w:name="_GoBack"/>
      <w:bookmarkEnd w:id="2"/>
    </w:p>
    <w:p w14:paraId="2A5BD9F9" w14:textId="77777777" w:rsidR="00424C7C" w:rsidRDefault="0004032E" w:rsidP="004F308A">
      <w:pPr>
        <w:pStyle w:val="ppBodyText"/>
      </w:pPr>
      <w:r>
        <w:t xml:space="preserve">Silverlight 4 offers many new improvements for building data-entry based applications. Among the new features, Silverlight 4 enhances the Binding mechanism with the new abilities to </w:t>
      </w:r>
      <w:r w:rsidR="00D930B1">
        <w:t>bind to Dependency Properties, u</w:t>
      </w:r>
      <w:r>
        <w:t xml:space="preserve">se the </w:t>
      </w:r>
      <w:proofErr w:type="spellStart"/>
      <w:r>
        <w:t>IDataErrorInfo</w:t>
      </w:r>
      <w:proofErr w:type="spellEnd"/>
      <w:r>
        <w:t xml:space="preserve"> interface to report </w:t>
      </w:r>
      <w:r w:rsidR="004F308A">
        <w:t xml:space="preserve">validation errors, format </w:t>
      </w:r>
      <w:r>
        <w:t xml:space="preserve">data without writing Converter classes and more. Silverlight 4 also enhances the capabilities of the </w:t>
      </w:r>
      <w:proofErr w:type="spellStart"/>
      <w:r w:rsidRPr="0004032E">
        <w:t>CollectionViewSource</w:t>
      </w:r>
      <w:proofErr w:type="spellEnd"/>
      <w:r>
        <w:t xml:space="preserve"> class with the ability to perform grouping over</w:t>
      </w:r>
      <w:r w:rsidR="00745435">
        <w:t xml:space="preserve"> bound</w:t>
      </w:r>
      <w:r>
        <w:t xml:space="preserve"> data and </w:t>
      </w:r>
      <w:r w:rsidR="00745435">
        <w:t xml:space="preserve">display </w:t>
      </w:r>
      <w:r>
        <w:t xml:space="preserve">that </w:t>
      </w:r>
      <w:r w:rsidR="00745435">
        <w:t xml:space="preserve">data </w:t>
      </w:r>
      <w:r>
        <w:t xml:space="preserve">source </w:t>
      </w:r>
      <w:r w:rsidR="00745435">
        <w:t xml:space="preserve">within </w:t>
      </w:r>
      <w:r>
        <w:t xml:space="preserve">a </w:t>
      </w:r>
      <w:proofErr w:type="spellStart"/>
      <w:proofErr w:type="gramStart"/>
      <w:r>
        <w:t>DataGrid</w:t>
      </w:r>
      <w:proofErr w:type="spellEnd"/>
      <w:r>
        <w:t xml:space="preserve"> </w:t>
      </w:r>
      <w:r w:rsidR="00745435">
        <w:t xml:space="preserve"> in</w:t>
      </w:r>
      <w:proofErr w:type="gramEnd"/>
      <w:r w:rsidR="00745435">
        <w:t xml:space="preserve"> a grouped manner</w:t>
      </w:r>
      <w:r>
        <w:t>.</w:t>
      </w:r>
    </w:p>
    <w:p w14:paraId="20C5E96B" w14:textId="77777777" w:rsidR="0004032E" w:rsidRDefault="0004032E" w:rsidP="00745435">
      <w:pPr>
        <w:pStyle w:val="ppBodyText"/>
      </w:pPr>
      <w:r>
        <w:t xml:space="preserve">In this lab we'll learn how to build </w:t>
      </w:r>
      <w:r w:rsidR="00745435">
        <w:t xml:space="preserve">a </w:t>
      </w:r>
      <w:r>
        <w:t xml:space="preserve">data-entry application which uses </w:t>
      </w:r>
      <w:proofErr w:type="spellStart"/>
      <w:r>
        <w:t>DataGrids</w:t>
      </w:r>
      <w:proofErr w:type="spellEnd"/>
      <w:r w:rsidR="004F308A">
        <w:t xml:space="preserve"> and </w:t>
      </w:r>
      <w:r>
        <w:t>data forms with the help of Bindings and Validations.</w:t>
      </w:r>
    </w:p>
    <w:p w14:paraId="63987E0B" w14:textId="77777777" w:rsidR="004E3DC7" w:rsidRPr="00D870BD" w:rsidRDefault="00AE5C8C" w:rsidP="00F14020">
      <w:pPr>
        <w:pStyle w:val="ppBodyText"/>
        <w:rPr>
          <w:rStyle w:val="SubtleEmphasis"/>
        </w:rPr>
      </w:pPr>
      <w:r>
        <w:rPr>
          <w:rStyle w:val="SubtleEmphasis"/>
        </w:rPr>
        <w:t>Estimated completion time for this lab is 60 minutes.</w:t>
      </w:r>
    </w:p>
    <w:p w14:paraId="6C285378" w14:textId="77777777" w:rsidR="00424C7C" w:rsidRDefault="00424C7C" w:rsidP="00424C7C"/>
    <w:p w14:paraId="62171CE0" w14:textId="77777777" w:rsidR="00424C7C" w:rsidRDefault="00424C7C" w:rsidP="00424C7C"/>
    <w:p w14:paraId="2BBBA800" w14:textId="77777777" w:rsidR="00424C7C" w:rsidRDefault="00424C7C" w:rsidP="00424C7C"/>
    <w:p w14:paraId="5928CDAF" w14:textId="77777777" w:rsidR="00424C7C" w:rsidRDefault="00424C7C" w:rsidP="00424C7C"/>
    <w:p w14:paraId="0D678992" w14:textId="77777777" w:rsidR="00424C7C" w:rsidRDefault="00424C7C" w:rsidP="00424C7C"/>
    <w:p w14:paraId="58155518" w14:textId="77777777" w:rsidR="00424C7C" w:rsidRDefault="00424C7C" w:rsidP="00424C7C"/>
    <w:p w14:paraId="456E5641" w14:textId="77777777" w:rsidR="00424C7C" w:rsidRDefault="00424C7C" w:rsidP="00424C7C"/>
    <w:p w14:paraId="34EFE1F7" w14:textId="77777777" w:rsidR="00424C7C" w:rsidRDefault="00424C7C" w:rsidP="00424C7C">
      <w:pPr>
        <w:rPr>
          <w:rFonts w:asciiTheme="majorHAnsi" w:eastAsiaTheme="majorEastAsia" w:hAnsiTheme="majorHAnsi" w:cstheme="majorBidi"/>
          <w:b/>
          <w:bCs/>
          <w:color w:val="376092" w:themeColor="accent1" w:themeShade="BF"/>
          <w:sz w:val="28"/>
          <w:szCs w:val="28"/>
        </w:rPr>
      </w:pPr>
    </w:p>
    <w:p w14:paraId="71BC9F36" w14:textId="77777777" w:rsidR="00C76F6C" w:rsidRDefault="00C76F6C">
      <w:pPr>
        <w:spacing w:after="200"/>
      </w:pPr>
      <w:r>
        <w:br w:type="page"/>
      </w:r>
    </w:p>
    <w:bookmarkStart w:id="3" w:name="_Toc256193474" w:displacedByCustomXml="next"/>
    <w:sdt>
      <w:sdtPr>
        <w:alias w:val="Topic"/>
        <w:tag w:val="b678c629-c515-4b65-8bd5-59d0e6835755"/>
        <w:id w:val="-657767147"/>
        <w:placeholder>
          <w:docPart w:val="DefaultPlaceholder_1082065158"/>
        </w:placeholder>
        <w:text/>
      </w:sdtPr>
      <w:sdtEndPr/>
      <w:sdtContent>
        <w:p w14:paraId="6C34DCB1" w14:textId="77777777" w:rsidR="00AF39B2" w:rsidRDefault="00AF39B2" w:rsidP="00AF39B2">
          <w:pPr>
            <w:pStyle w:val="ppTopic"/>
          </w:pPr>
          <w:r>
            <w:t>Exercise 1 – Getting Started</w:t>
          </w:r>
        </w:p>
      </w:sdtContent>
    </w:sdt>
    <w:bookmarkEnd w:id="3" w:displacedByCustomXml="prev"/>
    <w:p w14:paraId="430358BA" w14:textId="77777777" w:rsidR="00C76F6C" w:rsidRDefault="00C76F6C" w:rsidP="006840F3">
      <w:pPr>
        <w:pStyle w:val="ppBodyText"/>
      </w:pPr>
      <w:r>
        <w:t>The goal of this exercise is to familiarize the student with the existing starter application and enhance it with new features (</w:t>
      </w:r>
      <w:proofErr w:type="spellStart"/>
      <w:r w:rsidR="00B56C96">
        <w:t>DataGrid</w:t>
      </w:r>
      <w:proofErr w:type="spellEnd"/>
      <w:r w:rsidR="00B56C96">
        <w:t xml:space="preserve"> Column width settings, and grouping support</w:t>
      </w:r>
      <w:r>
        <w:t xml:space="preserve">).  </w:t>
      </w:r>
    </w:p>
    <w:p w14:paraId="726FBD18" w14:textId="77777777" w:rsidR="002B06B5" w:rsidRDefault="002B06B5" w:rsidP="006840F3">
      <w:pPr>
        <w:pStyle w:val="ppNumberList"/>
      </w:pPr>
      <w:r>
        <w:t>Start</w:t>
      </w:r>
      <w:r w:rsidRPr="00F44D92">
        <w:t xml:space="preserve"> Visual Studio</w:t>
      </w:r>
      <w:r>
        <w:t xml:space="preserve"> 2010 </w:t>
      </w:r>
    </w:p>
    <w:p w14:paraId="43B646A4" w14:textId="77777777" w:rsidR="002B06B5" w:rsidRDefault="002B06B5" w:rsidP="006840F3">
      <w:pPr>
        <w:pStyle w:val="ppNumberList"/>
      </w:pPr>
      <w:r>
        <w:t xml:space="preserve">On the </w:t>
      </w:r>
      <w:r w:rsidRPr="00EE523A">
        <w:rPr>
          <w:b/>
          <w:bCs/>
        </w:rPr>
        <w:t>File</w:t>
      </w:r>
      <w:r>
        <w:t xml:space="preserve"> menu click </w:t>
      </w:r>
      <w:r w:rsidRPr="00EE523A">
        <w:rPr>
          <w:b/>
          <w:bCs/>
        </w:rPr>
        <w:t>Open</w:t>
      </w:r>
      <w:r>
        <w:t xml:space="preserve"> </w:t>
      </w:r>
      <w:r w:rsidRPr="004E3DC7">
        <w:sym w:font="Wingdings" w:char="F0E0"/>
      </w:r>
      <w:r>
        <w:t xml:space="preserve"> </w:t>
      </w:r>
      <w:r w:rsidRPr="00EE523A">
        <w:rPr>
          <w:b/>
          <w:bCs/>
        </w:rPr>
        <w:t>Project/Solution…</w:t>
      </w:r>
    </w:p>
    <w:p w14:paraId="42C0E469" w14:textId="77777777" w:rsidR="002B06B5" w:rsidRDefault="002B06B5" w:rsidP="006840F3">
      <w:pPr>
        <w:pStyle w:val="ppNumberListIndent"/>
      </w:pPr>
      <w:r>
        <w:t>Alternatively, from Visual Studio Start</w:t>
      </w:r>
      <w:r w:rsidRPr="00F44D92">
        <w:t xml:space="preserve"> </w:t>
      </w:r>
      <w:r>
        <w:t>Page click “</w:t>
      </w:r>
      <w:r w:rsidRPr="00EE523A">
        <w:rPr>
          <w:b/>
          <w:bCs/>
        </w:rPr>
        <w:t>Open Project…</w:t>
      </w:r>
      <w:r>
        <w:t>”</w:t>
      </w:r>
    </w:p>
    <w:p w14:paraId="7D075A05" w14:textId="77777777" w:rsidR="002B06B5" w:rsidRDefault="002B06B5" w:rsidP="006840F3">
      <w:pPr>
        <w:pStyle w:val="ppNumberList"/>
      </w:pPr>
      <w:r w:rsidRPr="00F44D92">
        <w:t xml:space="preserve"> </w:t>
      </w:r>
      <w:r>
        <w:t>At “Open Project” dialog navigate to the Lab installation folder</w:t>
      </w:r>
    </w:p>
    <w:p w14:paraId="1E1575C4" w14:textId="77777777" w:rsidR="0056043E" w:rsidRDefault="002B06B5" w:rsidP="00F50435">
      <w:pPr>
        <w:pStyle w:val="ppNumberList"/>
      </w:pPr>
      <w:r>
        <w:t>Navigate to “</w:t>
      </w:r>
      <w:proofErr w:type="spellStart"/>
      <w:r>
        <w:t>EmployeeManager</w:t>
      </w:r>
      <w:proofErr w:type="spellEnd"/>
      <w:r w:rsidRPr="00EE523A">
        <w:t>\</w:t>
      </w:r>
      <w:r w:rsidR="0036047A">
        <w:t>Source\</w:t>
      </w:r>
      <w:r w:rsidR="00F50435">
        <w:t>Ex01\begin</w:t>
      </w:r>
      <w:r>
        <w:t>” folder</w:t>
      </w:r>
    </w:p>
    <w:p w14:paraId="3853B519" w14:textId="77777777" w:rsidR="0056043E" w:rsidRDefault="002B06B5">
      <w:pPr>
        <w:pStyle w:val="ppNumberList"/>
      </w:pPr>
      <w:r>
        <w:t>Click “EmployeeManager.sln” file and the click “</w:t>
      </w:r>
      <w:r w:rsidRPr="00EE523A">
        <w:rPr>
          <w:b/>
          <w:bCs/>
        </w:rPr>
        <w:t>Open</w:t>
      </w:r>
      <w:r>
        <w:t>” button</w:t>
      </w:r>
    </w:p>
    <w:p w14:paraId="7E575233" w14:textId="77777777" w:rsidR="0056043E" w:rsidRDefault="002B06B5">
      <w:pPr>
        <w:pStyle w:val="ppNumberList"/>
      </w:pPr>
      <w:r>
        <w:t>Take some time to familiarize yourself with the Starter application</w:t>
      </w:r>
    </w:p>
    <w:p w14:paraId="76F971B9" w14:textId="77777777" w:rsidR="0056043E" w:rsidRDefault="002B06B5">
      <w:pPr>
        <w:pStyle w:val="ppNumberListIndent"/>
      </w:pPr>
      <w:r>
        <w:t>Points of interest here are:</w:t>
      </w:r>
    </w:p>
    <w:p w14:paraId="5A8CC882" w14:textId="77777777" w:rsidR="0056043E" w:rsidRDefault="002B06B5">
      <w:pPr>
        <w:pStyle w:val="ppBulletListIndent2"/>
      </w:pPr>
      <w:proofErr w:type="spellStart"/>
      <w:r w:rsidRPr="002B06B5">
        <w:t>Employee.cs</w:t>
      </w:r>
      <w:proofErr w:type="spellEnd"/>
    </w:p>
    <w:p w14:paraId="65F4F845" w14:textId="77777777" w:rsidR="0056043E" w:rsidRDefault="002B06B5">
      <w:pPr>
        <w:pStyle w:val="ppBulletListIndent2"/>
      </w:pPr>
      <w:proofErr w:type="spellStart"/>
      <w:r w:rsidRPr="002B06B5">
        <w:t>EmployeesManager.cs</w:t>
      </w:r>
      <w:proofErr w:type="spellEnd"/>
    </w:p>
    <w:p w14:paraId="01E54F21" w14:textId="77777777" w:rsidR="0056043E" w:rsidRDefault="002B06B5">
      <w:pPr>
        <w:pStyle w:val="ppBulletListIndent2"/>
      </w:pPr>
      <w:proofErr w:type="spellStart"/>
      <w:r w:rsidRPr="002B06B5">
        <w:t>MainPage.xaml</w:t>
      </w:r>
      <w:proofErr w:type="spellEnd"/>
    </w:p>
    <w:p w14:paraId="55195338" w14:textId="77777777" w:rsidR="0056043E" w:rsidRDefault="002B06B5">
      <w:pPr>
        <w:pStyle w:val="ppBulletListIndent2"/>
      </w:pPr>
      <w:proofErr w:type="spellStart"/>
      <w:r>
        <w:t>MainPage.xaml.cs</w:t>
      </w:r>
      <w:proofErr w:type="spellEnd"/>
      <w:r w:rsidR="006505DF">
        <w:t xml:space="preserve"> (nested under </w:t>
      </w:r>
      <w:proofErr w:type="spellStart"/>
      <w:r w:rsidR="006505DF">
        <w:t>MainPage.xaml</w:t>
      </w:r>
      <w:proofErr w:type="spellEnd"/>
      <w:r w:rsidR="00446F8C">
        <w:t xml:space="preserve"> in the Solution Explorer</w:t>
      </w:r>
      <w:r w:rsidR="006505DF">
        <w:t>)</w:t>
      </w:r>
    </w:p>
    <w:p w14:paraId="479A67F5" w14:textId="77777777" w:rsidR="00E233E3" w:rsidRDefault="00E233E3" w:rsidP="00E233E3">
      <w:pPr>
        <w:pStyle w:val="ppNumberList"/>
      </w:pPr>
      <w:r w:rsidRPr="00E233E3">
        <w:t xml:space="preserve">Set the </w:t>
      </w:r>
      <w:proofErr w:type="spellStart"/>
      <w:r>
        <w:t>EmployeeManager</w:t>
      </w:r>
      <w:r w:rsidRPr="00E233E3">
        <w:t>.Web</w:t>
      </w:r>
      <w:proofErr w:type="spellEnd"/>
      <w:r w:rsidRPr="00E233E3">
        <w:t xml:space="preserve"> project as the startup project, by right clicking the project in the Solution Explorer and selecting “Set as Startup</w:t>
      </w:r>
      <w:r w:rsidR="00446F8C">
        <w:t xml:space="preserve"> Project</w:t>
      </w:r>
      <w:r w:rsidRPr="00E233E3">
        <w:t>”</w:t>
      </w:r>
    </w:p>
    <w:p w14:paraId="0992FFF8" w14:textId="77777777" w:rsidR="000E5B08" w:rsidRDefault="000E5B08" w:rsidP="000E5B08">
      <w:pPr>
        <w:pStyle w:val="ppNumberList"/>
      </w:pPr>
      <w:r>
        <w:t>Press</w:t>
      </w:r>
      <w:r w:rsidRPr="00EE523A">
        <w:rPr>
          <w:b/>
          <w:bCs/>
        </w:rPr>
        <w:t xml:space="preserve"> F5 </w:t>
      </w:r>
      <w:r>
        <w:t xml:space="preserve">or click </w:t>
      </w:r>
      <w:r w:rsidRPr="00EE523A">
        <w:rPr>
          <w:b/>
          <w:bCs/>
        </w:rPr>
        <w:t>Debug</w:t>
      </w:r>
      <w:r>
        <w:t xml:space="preserve"> </w:t>
      </w:r>
      <w:r w:rsidRPr="00EE523A">
        <w:sym w:font="Wingdings" w:char="F0E0"/>
      </w:r>
      <w:r>
        <w:t xml:space="preserve"> </w:t>
      </w:r>
      <w:r w:rsidRPr="00EE523A">
        <w:rPr>
          <w:b/>
          <w:bCs/>
        </w:rPr>
        <w:t>Start Debugging</w:t>
      </w:r>
      <w:r>
        <w:t xml:space="preserve"> to Run the application</w:t>
      </w:r>
    </w:p>
    <w:p w14:paraId="67727807" w14:textId="77777777" w:rsidR="0056043E" w:rsidRDefault="002B06B5">
      <w:pPr>
        <w:pStyle w:val="ppNumberList"/>
      </w:pPr>
      <w:r>
        <w:t>Use the application to familiarize yourself with it. When finished close the browser window</w:t>
      </w:r>
      <w:r w:rsidR="00745435">
        <w:t>.</w:t>
      </w:r>
    </w:p>
    <w:p w14:paraId="2D738175" w14:textId="77777777" w:rsidR="00585454" w:rsidRDefault="00585454" w:rsidP="00585454">
      <w:pPr>
        <w:pStyle w:val="ppListEnd"/>
        <w:rPr>
          <w:rFonts w:eastAsiaTheme="majorEastAsia"/>
        </w:rPr>
      </w:pPr>
    </w:p>
    <w:p w14:paraId="28361757" w14:textId="77777777" w:rsidR="00C76F6C" w:rsidRDefault="009B0031" w:rsidP="002B06B5">
      <w:pPr>
        <w:pStyle w:val="ppProcedureStart"/>
        <w:numPr>
          <w:ilvl w:val="0"/>
          <w:numId w:val="24"/>
        </w:numPr>
        <w:rPr>
          <w:rFonts w:eastAsiaTheme="majorEastAsia"/>
        </w:rPr>
      </w:pPr>
      <w:bookmarkStart w:id="4" w:name="_Toc256193475"/>
      <w:r>
        <w:rPr>
          <w:rFonts w:eastAsiaTheme="majorEastAsia"/>
        </w:rPr>
        <w:t>Task 1 – Re</w:t>
      </w:r>
      <w:r w:rsidR="002B06B5">
        <w:rPr>
          <w:rFonts w:eastAsiaTheme="majorEastAsia"/>
        </w:rPr>
        <w:t>s</w:t>
      </w:r>
      <w:r>
        <w:rPr>
          <w:rFonts w:eastAsiaTheme="majorEastAsia"/>
        </w:rPr>
        <w:t xml:space="preserve">haping </w:t>
      </w:r>
      <w:r w:rsidR="00745435">
        <w:rPr>
          <w:rFonts w:eastAsiaTheme="majorEastAsia"/>
        </w:rPr>
        <w:t xml:space="preserve">a </w:t>
      </w:r>
      <w:proofErr w:type="spellStart"/>
      <w:r>
        <w:rPr>
          <w:rFonts w:eastAsiaTheme="majorEastAsia"/>
        </w:rPr>
        <w:t>DataGrid</w:t>
      </w:r>
      <w:proofErr w:type="spellEnd"/>
      <w:r>
        <w:rPr>
          <w:rFonts w:eastAsiaTheme="majorEastAsia"/>
        </w:rPr>
        <w:t xml:space="preserve"> Column</w:t>
      </w:r>
      <w:bookmarkEnd w:id="4"/>
    </w:p>
    <w:p w14:paraId="3E2A1BD4" w14:textId="77777777" w:rsidR="00585454" w:rsidRDefault="00970150" w:rsidP="00EC1E27">
      <w:pPr>
        <w:pStyle w:val="ppNumberList"/>
      </w:pPr>
      <w:r>
        <w:t>If</w:t>
      </w:r>
      <w:r w:rsidR="00745435">
        <w:t xml:space="preserve"> you have</w:t>
      </w:r>
      <w:r>
        <w:t xml:space="preserve"> not opened the Starter project </w:t>
      </w:r>
      <w:r w:rsidR="00EC1E27">
        <w:t xml:space="preserve">please </w:t>
      </w:r>
      <w:r>
        <w:t>open it now (see previous section for detailed instructions).</w:t>
      </w:r>
    </w:p>
    <w:p w14:paraId="707A68D5" w14:textId="77777777" w:rsidR="009B0031" w:rsidRDefault="00927016" w:rsidP="006840F3">
      <w:pPr>
        <w:pStyle w:val="ppNumberList"/>
      </w:pPr>
      <w:r>
        <w:t>Open the file "</w:t>
      </w:r>
      <w:proofErr w:type="spellStart"/>
      <w:r>
        <w:t>MainPage.xaml</w:t>
      </w:r>
      <w:proofErr w:type="spellEnd"/>
      <w:r w:rsidR="00117663">
        <w:t xml:space="preserve">" (double click on filename </w:t>
      </w:r>
      <w:r w:rsidR="00D73BFD">
        <w:t xml:space="preserve">in </w:t>
      </w:r>
      <w:r w:rsidR="00117663">
        <w:t>the Solution Explorer)</w:t>
      </w:r>
    </w:p>
    <w:p w14:paraId="2314A4E6" w14:textId="77777777" w:rsidR="0056043E" w:rsidRDefault="00117663" w:rsidP="00745435">
      <w:pPr>
        <w:pStyle w:val="ppNumberList"/>
      </w:pPr>
      <w:r>
        <w:t xml:space="preserve">Locate the </w:t>
      </w:r>
      <w:proofErr w:type="spellStart"/>
      <w:r>
        <w:t>DataGrid</w:t>
      </w:r>
      <w:proofErr w:type="spellEnd"/>
      <w:r>
        <w:t xml:space="preserve"> control name "dg"</w:t>
      </w:r>
      <w:r w:rsidR="00F37DC9">
        <w:t xml:space="preserve"> and </w:t>
      </w:r>
      <w:r w:rsidR="00055BA4">
        <w:t xml:space="preserve">change the </w:t>
      </w:r>
      <w:r>
        <w:t>"</w:t>
      </w:r>
      <w:proofErr w:type="spellStart"/>
      <w:r>
        <w:t>AutoGenerateColumns</w:t>
      </w:r>
      <w:proofErr w:type="spellEnd"/>
      <w:r>
        <w:t>"</w:t>
      </w:r>
      <w:r w:rsidR="00055BA4">
        <w:t xml:space="preserve"> attribute to "False" and the "</w:t>
      </w:r>
      <w:proofErr w:type="spellStart"/>
      <w:r w:rsidR="00055BA4">
        <w:t>IsReadOnly</w:t>
      </w:r>
      <w:proofErr w:type="spellEnd"/>
      <w:r w:rsidR="00055BA4">
        <w:t>" attribute to "True"</w:t>
      </w:r>
    </w:p>
    <w:p w14:paraId="6A06C639" w14:textId="77777777" w:rsidR="00585454" w:rsidRDefault="006840F3" w:rsidP="00585454">
      <w:pPr>
        <w:pStyle w:val="ppCodeLanguageIndent"/>
        <w:rPr>
          <w:rFonts w:eastAsiaTheme="minorHAnsi"/>
          <w:lang w:bidi="he-IL"/>
        </w:rPr>
      </w:pPr>
      <w:r>
        <w:rPr>
          <w:rFonts w:eastAsiaTheme="minorHAnsi"/>
          <w:lang w:bidi="he-IL"/>
        </w:rPr>
        <w:t>XAML</w:t>
      </w:r>
    </w:p>
    <w:p w14:paraId="20EF5B2A" w14:textId="77777777" w:rsidR="00585454" w:rsidRDefault="00117663" w:rsidP="00585454">
      <w:pPr>
        <w:pStyle w:val="ppCodeIndent"/>
        <w:rPr>
          <w:rFonts w:eastAsiaTheme="minorHAnsi"/>
          <w:lang w:bidi="he-IL"/>
        </w:rPr>
      </w:pPr>
      <w:r>
        <w:rPr>
          <w:rFonts w:eastAsiaTheme="minorHAnsi"/>
          <w:color w:val="0000FF"/>
          <w:lang w:bidi="he-IL"/>
        </w:rPr>
        <w:t>&lt;</w:t>
      </w:r>
      <w:proofErr w:type="spellStart"/>
      <w:r>
        <w:rPr>
          <w:rFonts w:eastAsiaTheme="minorHAnsi"/>
          <w:lang w:bidi="he-IL"/>
        </w:rPr>
        <w:t>DataControls</w:t>
      </w:r>
      <w:r>
        <w:rPr>
          <w:rFonts w:eastAsiaTheme="minorHAnsi"/>
          <w:color w:val="0000FF"/>
          <w:lang w:bidi="he-IL"/>
        </w:rPr>
        <w:t>:</w:t>
      </w:r>
      <w:r>
        <w:rPr>
          <w:rFonts w:eastAsiaTheme="minorHAnsi"/>
          <w:lang w:bidi="he-IL"/>
        </w:rPr>
        <w:t>DataGrid</w:t>
      </w:r>
      <w:proofErr w:type="spellEnd"/>
      <w:r>
        <w:rPr>
          <w:rFonts w:eastAsiaTheme="minorHAnsi"/>
          <w:color w:val="FF0000"/>
          <w:lang w:bidi="he-IL"/>
        </w:rPr>
        <w:t xml:space="preserve"> x</w:t>
      </w:r>
      <w:r>
        <w:rPr>
          <w:rFonts w:eastAsiaTheme="minorHAnsi"/>
          <w:color w:val="0000FF"/>
          <w:lang w:bidi="he-IL"/>
        </w:rPr>
        <w:t>:</w:t>
      </w:r>
      <w:r>
        <w:rPr>
          <w:rFonts w:eastAsiaTheme="minorHAnsi"/>
          <w:color w:val="FF0000"/>
          <w:lang w:bidi="he-IL"/>
        </w:rPr>
        <w:t>Name</w:t>
      </w:r>
      <w:r>
        <w:rPr>
          <w:rFonts w:eastAsiaTheme="minorHAnsi"/>
          <w:color w:val="0000FF"/>
          <w:lang w:bidi="he-IL"/>
        </w:rPr>
        <w:t>="dg"</w:t>
      </w:r>
      <w:r>
        <w:rPr>
          <w:rFonts w:eastAsiaTheme="minorHAnsi"/>
          <w:color w:val="FF0000"/>
          <w:lang w:bidi="he-IL"/>
        </w:rPr>
        <w:t xml:space="preserve"> </w:t>
      </w:r>
      <w:proofErr w:type="spellStart"/>
      <w:r>
        <w:rPr>
          <w:rFonts w:eastAsiaTheme="minorHAnsi"/>
          <w:color w:val="FF0000"/>
          <w:lang w:bidi="he-IL"/>
        </w:rPr>
        <w:t>ItemsSource</w:t>
      </w:r>
      <w:proofErr w:type="spellEnd"/>
      <w:r>
        <w:rPr>
          <w:rFonts w:eastAsiaTheme="minorHAnsi"/>
          <w:color w:val="0000FF"/>
          <w:lang w:bidi="he-IL"/>
        </w:rPr>
        <w:t>="{</w:t>
      </w:r>
      <w:r>
        <w:rPr>
          <w:rFonts w:eastAsiaTheme="minorHAnsi"/>
          <w:lang w:bidi="he-IL"/>
        </w:rPr>
        <w:t>Binding</w:t>
      </w:r>
      <w:r>
        <w:rPr>
          <w:rFonts w:eastAsiaTheme="minorHAnsi"/>
          <w:color w:val="0000FF"/>
          <w:lang w:bidi="he-IL"/>
        </w:rPr>
        <w:t>}"</w:t>
      </w:r>
    </w:p>
    <w:p w14:paraId="198927A9" w14:textId="77777777" w:rsidR="00585454" w:rsidRDefault="006840F3" w:rsidP="00585454">
      <w:pPr>
        <w:pStyle w:val="ppCodeIndent"/>
        <w:rPr>
          <w:rFonts w:eastAsiaTheme="minorHAnsi"/>
          <w:lang w:bidi="he-IL"/>
        </w:rPr>
      </w:pPr>
      <w:r>
        <w:rPr>
          <w:rFonts w:eastAsiaTheme="minorHAnsi"/>
          <w:color w:val="FF0000"/>
          <w:lang w:bidi="he-IL"/>
        </w:rPr>
        <w:tab/>
      </w:r>
      <w:r w:rsidR="00117663">
        <w:rPr>
          <w:rFonts w:eastAsiaTheme="minorHAnsi"/>
          <w:color w:val="FF0000"/>
          <w:lang w:bidi="he-IL"/>
        </w:rPr>
        <w:t>Margin</w:t>
      </w:r>
      <w:r w:rsidR="00117663">
        <w:rPr>
          <w:rFonts w:eastAsiaTheme="minorHAnsi"/>
          <w:color w:val="0000FF"/>
          <w:lang w:bidi="he-IL"/>
        </w:rPr>
        <w:t>="3"</w:t>
      </w:r>
      <w:r w:rsidR="00117663">
        <w:rPr>
          <w:rFonts w:eastAsiaTheme="minorHAnsi"/>
          <w:color w:val="FF0000"/>
          <w:lang w:bidi="he-IL"/>
        </w:rPr>
        <w:t xml:space="preserve"> </w:t>
      </w:r>
      <w:proofErr w:type="spellStart"/>
      <w:r w:rsidR="00117663">
        <w:rPr>
          <w:rFonts w:eastAsiaTheme="minorHAnsi"/>
          <w:color w:val="FF0000"/>
          <w:lang w:bidi="he-IL"/>
        </w:rPr>
        <w:t>IsReadOnly</w:t>
      </w:r>
      <w:proofErr w:type="spellEnd"/>
      <w:r w:rsidR="00055BA4">
        <w:rPr>
          <w:rFonts w:eastAsiaTheme="minorHAnsi"/>
          <w:color w:val="0000FF"/>
          <w:lang w:bidi="he-IL"/>
        </w:rPr>
        <w:t>="True</w:t>
      </w:r>
      <w:r w:rsidR="00117663">
        <w:rPr>
          <w:rFonts w:eastAsiaTheme="minorHAnsi"/>
          <w:color w:val="0000FF"/>
          <w:lang w:bidi="he-IL"/>
        </w:rPr>
        <w:t>"</w:t>
      </w:r>
      <w:r>
        <w:rPr>
          <w:rFonts w:eastAsiaTheme="minorHAnsi"/>
          <w:color w:val="0000FF"/>
          <w:lang w:bidi="he-IL"/>
        </w:rPr>
        <w:t xml:space="preserve"> </w:t>
      </w:r>
    </w:p>
    <w:p w14:paraId="3DC34A39" w14:textId="77777777" w:rsidR="00585454" w:rsidRPr="00585454" w:rsidRDefault="0059329B" w:rsidP="00585454">
      <w:pPr>
        <w:pStyle w:val="ppCodeIndent"/>
        <w:rPr>
          <w:rFonts w:eastAsiaTheme="minorHAnsi"/>
          <w:color w:val="0000FF"/>
          <w:lang w:bidi="he-IL"/>
        </w:rPr>
      </w:pPr>
      <w:r>
        <w:rPr>
          <w:rFonts w:eastAsiaTheme="minorHAnsi"/>
          <w:color w:val="FF0000"/>
          <w:lang w:bidi="he-IL"/>
        </w:rPr>
        <w:tab/>
      </w:r>
      <w:proofErr w:type="spellStart"/>
      <w:r w:rsidR="00117663">
        <w:rPr>
          <w:rFonts w:eastAsiaTheme="minorHAnsi"/>
          <w:color w:val="FF0000"/>
          <w:lang w:bidi="he-IL"/>
        </w:rPr>
        <w:t>AutoGenerateColumns</w:t>
      </w:r>
      <w:proofErr w:type="spellEnd"/>
      <w:r w:rsidR="00117663">
        <w:rPr>
          <w:rFonts w:eastAsiaTheme="minorHAnsi"/>
          <w:color w:val="0000FF"/>
          <w:lang w:bidi="he-IL"/>
        </w:rPr>
        <w:t>="False"</w:t>
      </w:r>
      <w:r w:rsidR="006840F3">
        <w:rPr>
          <w:rFonts w:eastAsiaTheme="minorHAnsi"/>
          <w:color w:val="0000FF"/>
          <w:lang w:bidi="he-IL"/>
        </w:rPr>
        <w:t xml:space="preserve"> </w:t>
      </w:r>
      <w:proofErr w:type="spellStart"/>
      <w:r w:rsidR="00117663" w:rsidRPr="006840F3">
        <w:rPr>
          <w:rFonts w:eastAsiaTheme="minorHAnsi"/>
          <w:color w:val="FF0000"/>
          <w:lang w:bidi="he-IL"/>
        </w:rPr>
        <w:t>HeadersVisibility</w:t>
      </w:r>
      <w:proofErr w:type="spellEnd"/>
      <w:r w:rsidR="00585454" w:rsidRPr="00585454">
        <w:rPr>
          <w:rFonts w:eastAsiaTheme="minorHAnsi"/>
          <w:color w:val="FF0000"/>
          <w:lang w:bidi="he-IL"/>
        </w:rPr>
        <w:t>="</w:t>
      </w:r>
      <w:r w:rsidR="00117663" w:rsidRPr="006840F3">
        <w:rPr>
          <w:rFonts w:eastAsiaTheme="minorHAnsi"/>
          <w:color w:val="0000FF"/>
          <w:lang w:bidi="he-IL"/>
        </w:rPr>
        <w:t>Column"&gt;</w:t>
      </w:r>
    </w:p>
    <w:p w14:paraId="08033FA8" w14:textId="77777777" w:rsidR="00585454" w:rsidRPr="00585454" w:rsidRDefault="00585454" w:rsidP="00585454">
      <w:pPr>
        <w:pStyle w:val="ppCodeIndent"/>
        <w:rPr>
          <w:rFonts w:eastAsiaTheme="minorHAnsi"/>
          <w:color w:val="0000FF"/>
          <w:lang w:bidi="he-IL"/>
        </w:rPr>
      </w:pPr>
      <w:r w:rsidRPr="00585454">
        <w:rPr>
          <w:rFonts w:eastAsiaTheme="minorHAnsi"/>
          <w:color w:val="FF0000"/>
          <w:lang w:bidi="he-IL"/>
        </w:rPr>
        <w:t>&lt;/</w:t>
      </w:r>
      <w:proofErr w:type="spellStart"/>
      <w:r w:rsidRPr="00585454">
        <w:rPr>
          <w:rFonts w:eastAsiaTheme="minorHAnsi"/>
          <w:color w:val="FF0000"/>
          <w:lang w:bidi="he-IL"/>
        </w:rPr>
        <w:t>DataControls:Data</w:t>
      </w:r>
      <w:r w:rsidRPr="00585454">
        <w:rPr>
          <w:rFonts w:eastAsiaTheme="minorHAnsi"/>
          <w:color w:val="0000FF"/>
          <w:lang w:bidi="he-IL"/>
        </w:rPr>
        <w:t>Grid</w:t>
      </w:r>
      <w:proofErr w:type="spellEnd"/>
      <w:r w:rsidR="00117663" w:rsidRPr="006840F3">
        <w:rPr>
          <w:rFonts w:eastAsiaTheme="minorHAnsi"/>
          <w:color w:val="0000FF"/>
          <w:lang w:bidi="he-IL"/>
        </w:rPr>
        <w:t>&gt;</w:t>
      </w:r>
    </w:p>
    <w:p w14:paraId="7FADC66D" w14:textId="77777777" w:rsidR="00117663" w:rsidRDefault="00585454" w:rsidP="002C2039">
      <w:pPr>
        <w:pStyle w:val="ppNumberList"/>
      </w:pPr>
      <w:r w:rsidRPr="00585454">
        <w:lastRenderedPageBreak/>
        <w:t>Now let's</w:t>
      </w:r>
      <w:r w:rsidR="00994D68">
        <w:t xml:space="preserve"> set the columns we want to display </w:t>
      </w:r>
      <w:r w:rsidR="002C2039">
        <w:t xml:space="preserve">and </w:t>
      </w:r>
      <w:r w:rsidR="00994D68">
        <w:t xml:space="preserve">set their size. Add the following XAML </w:t>
      </w:r>
      <w:r w:rsidR="002C2039">
        <w:t xml:space="preserve">nested </w:t>
      </w:r>
      <w:r w:rsidR="00994D68">
        <w:t xml:space="preserve">inside the </w:t>
      </w:r>
      <w:proofErr w:type="spellStart"/>
      <w:r w:rsidR="00994D68">
        <w:t>DataGrid's</w:t>
      </w:r>
      <w:proofErr w:type="spellEnd"/>
      <w:r w:rsidR="00994D68">
        <w:t xml:space="preserve"> XAML</w:t>
      </w:r>
      <w:r w:rsidR="001E30DD">
        <w:t>:</w:t>
      </w:r>
      <w:ins w:id="5" w:author="Bill" w:date="2010-02-24T17:04:00Z">
        <w:r w:rsidR="006505DF">
          <w:t xml:space="preserve">  Place cursor in source code press "space bar" to engage </w:t>
        </w:r>
        <w:proofErr w:type="spellStart"/>
        <w:r w:rsidR="006505DF">
          <w:t>intellisense</w:t>
        </w:r>
      </w:ins>
      <w:proofErr w:type="spellEnd"/>
    </w:p>
    <w:p w14:paraId="0598A81C" w14:textId="4C75FDFB" w:rsidR="00087D50" w:rsidRDefault="00087D50" w:rsidP="00087D50">
      <w:pPr>
        <w:pStyle w:val="ppCodeLanguageIndent"/>
      </w:pPr>
      <w:r>
        <w:t>XAML</w:t>
      </w:r>
    </w:p>
    <w:p w14:paraId="74750DB1" w14:textId="6933DC55" w:rsidR="00087D50" w:rsidRDefault="00087D50" w:rsidP="00087D50">
      <w:pPr>
        <w:pStyle w:val="ppCodeIndent"/>
      </w:pPr>
      <w:r>
        <w:t>&lt;</w:t>
      </w:r>
      <w:proofErr w:type="spellStart"/>
      <w:r>
        <w:t>DataControls:DataGrid.Columns</w:t>
      </w:r>
      <w:proofErr w:type="spellEnd"/>
      <w:r>
        <w:t>&gt;</w:t>
      </w:r>
    </w:p>
    <w:p w14:paraId="499B2B59" w14:textId="77777777" w:rsidR="00087D50" w:rsidRDefault="00087D50" w:rsidP="00087D50">
      <w:pPr>
        <w:pStyle w:val="ppCodeIndent"/>
      </w:pPr>
      <w:r>
        <w:t xml:space="preserve">    &lt;</w:t>
      </w:r>
      <w:proofErr w:type="spellStart"/>
      <w:r>
        <w:t>DataControls:DataGridTextColumn</w:t>
      </w:r>
      <w:proofErr w:type="spellEnd"/>
      <w:r>
        <w:t xml:space="preserve"> Binding="{Binding </w:t>
      </w:r>
      <w:proofErr w:type="spellStart"/>
      <w:r>
        <w:t>FirstName</w:t>
      </w:r>
      <w:proofErr w:type="spellEnd"/>
      <w:r>
        <w:t xml:space="preserve">}" </w:t>
      </w:r>
    </w:p>
    <w:p w14:paraId="60DACC79" w14:textId="77777777" w:rsidR="00087D50" w:rsidRDefault="00087D50" w:rsidP="00087D50">
      <w:pPr>
        <w:pStyle w:val="ppCodeIndent"/>
      </w:pPr>
      <w:r>
        <w:t xml:space="preserve">                                     Header="First Name" /&gt;</w:t>
      </w:r>
    </w:p>
    <w:p w14:paraId="44E32150" w14:textId="77777777" w:rsidR="00087D50" w:rsidRDefault="00087D50" w:rsidP="00087D50">
      <w:pPr>
        <w:pStyle w:val="ppCodeIndent"/>
      </w:pPr>
      <w:r>
        <w:t xml:space="preserve">    &lt;</w:t>
      </w:r>
      <w:proofErr w:type="spellStart"/>
      <w:r>
        <w:t>DataControls:DataGridTextColumn</w:t>
      </w:r>
      <w:proofErr w:type="spellEnd"/>
      <w:r>
        <w:t xml:space="preserve"> Binding="{Binding </w:t>
      </w:r>
      <w:proofErr w:type="spellStart"/>
      <w:r>
        <w:t>LastName</w:t>
      </w:r>
      <w:proofErr w:type="spellEnd"/>
      <w:r>
        <w:t xml:space="preserve">}" </w:t>
      </w:r>
    </w:p>
    <w:p w14:paraId="5881CE5B" w14:textId="77777777" w:rsidR="00087D50" w:rsidRDefault="00087D50" w:rsidP="00087D50">
      <w:pPr>
        <w:pStyle w:val="ppCodeIndent"/>
      </w:pPr>
      <w:r>
        <w:t xml:space="preserve">                                     Header="Last Name" /&gt;</w:t>
      </w:r>
    </w:p>
    <w:p w14:paraId="0A4E5395" w14:textId="06D6602A" w:rsidR="00087D50" w:rsidRDefault="00087D50" w:rsidP="00087D50">
      <w:pPr>
        <w:pStyle w:val="ppCodeIndent"/>
      </w:pPr>
      <w:r>
        <w:t>&lt;/</w:t>
      </w:r>
      <w:proofErr w:type="spellStart"/>
      <w:r>
        <w:t>DataControls:DataGrid.Columns</w:t>
      </w:r>
      <w:proofErr w:type="spellEnd"/>
      <w:r>
        <w:t>&gt;</w:t>
      </w:r>
    </w:p>
    <w:p w14:paraId="3EB62B74" w14:textId="77777777" w:rsidR="00117663" w:rsidRDefault="006A4200" w:rsidP="002C2039">
      <w:pPr>
        <w:pStyle w:val="ppNumberList"/>
      </w:pPr>
      <w:r>
        <w:t>Co</w:t>
      </w:r>
      <w:r w:rsidR="00A924B2">
        <w:t xml:space="preserve">mpile and run the application. </w:t>
      </w:r>
      <w:r>
        <w:t>You'll see that the columns are not spread across the entire width of the browser. Close the browser and return to Visual Studio.</w:t>
      </w:r>
    </w:p>
    <w:p w14:paraId="6DADCE9D" w14:textId="77777777" w:rsidR="00117663" w:rsidRDefault="006A4200" w:rsidP="00626C5E">
      <w:pPr>
        <w:pStyle w:val="ppNumberList"/>
      </w:pPr>
      <w:r>
        <w:t xml:space="preserve">Add the "Width" property to the each of the </w:t>
      </w:r>
      <w:proofErr w:type="spellStart"/>
      <w:r>
        <w:t>DataGridTextColumn</w:t>
      </w:r>
      <w:proofErr w:type="spellEnd"/>
      <w:r>
        <w:t xml:space="preserve"> </w:t>
      </w:r>
      <w:r w:rsidR="002C2039">
        <w:t xml:space="preserve">elements </w:t>
      </w:r>
      <w:r>
        <w:t xml:space="preserve">you've added, </w:t>
      </w:r>
      <w:r w:rsidR="002C2039">
        <w:t xml:space="preserve">and </w:t>
      </w:r>
      <w:r>
        <w:t>set their width to "0.4*" (40% width) and "0.6*" (60%) respectively</w:t>
      </w:r>
      <w:r w:rsidR="002C2039">
        <w:t xml:space="preserve">. </w:t>
      </w:r>
      <w:r w:rsidR="00626C5E">
        <w:t xml:space="preserve">The </w:t>
      </w:r>
      <w:r>
        <w:t xml:space="preserve">code should look </w:t>
      </w:r>
      <w:r w:rsidR="002C2039">
        <w:t>as follows:</w:t>
      </w:r>
    </w:p>
    <w:p w14:paraId="58CF3727" w14:textId="2083A837" w:rsidR="001351A9" w:rsidRDefault="001351A9" w:rsidP="001351A9">
      <w:pPr>
        <w:pStyle w:val="ppCodeLanguageIndent"/>
      </w:pPr>
      <w:r>
        <w:t>XAML</w:t>
      </w:r>
    </w:p>
    <w:p w14:paraId="3771F0B7" w14:textId="0740B793" w:rsidR="001351A9" w:rsidRDefault="001351A9" w:rsidP="001351A9">
      <w:pPr>
        <w:pStyle w:val="ppCodeIndent"/>
      </w:pPr>
      <w:r>
        <w:t>&lt;</w:t>
      </w:r>
      <w:proofErr w:type="spellStart"/>
      <w:r>
        <w:t>DataControls:DataGridTextColumn</w:t>
      </w:r>
      <w:proofErr w:type="spellEnd"/>
      <w:r>
        <w:t xml:space="preserve"> Binding="{Binding </w:t>
      </w:r>
      <w:proofErr w:type="spellStart"/>
      <w:r>
        <w:t>FirstName</w:t>
      </w:r>
      <w:proofErr w:type="spellEnd"/>
      <w:r>
        <w:t xml:space="preserve">}" </w:t>
      </w:r>
    </w:p>
    <w:p w14:paraId="292C7AE4" w14:textId="77777777" w:rsidR="001351A9" w:rsidRDefault="001351A9" w:rsidP="001351A9">
      <w:pPr>
        <w:pStyle w:val="ppCodeIndent"/>
      </w:pPr>
      <w:r>
        <w:t xml:space="preserve">                                 Header="First Name" Width="0.4*" /&gt;</w:t>
      </w:r>
    </w:p>
    <w:p w14:paraId="2A735193" w14:textId="77777777" w:rsidR="001351A9" w:rsidRDefault="001351A9" w:rsidP="001351A9">
      <w:pPr>
        <w:pStyle w:val="ppCodeIndent"/>
      </w:pPr>
      <w:r>
        <w:t>&lt;</w:t>
      </w:r>
      <w:proofErr w:type="spellStart"/>
      <w:r>
        <w:t>DataControls:DataGridTextColumn</w:t>
      </w:r>
      <w:proofErr w:type="spellEnd"/>
      <w:r>
        <w:t xml:space="preserve"> Binding="{Binding </w:t>
      </w:r>
      <w:proofErr w:type="spellStart"/>
      <w:r>
        <w:t>LastName</w:t>
      </w:r>
      <w:proofErr w:type="spellEnd"/>
      <w:r>
        <w:t xml:space="preserve">}" </w:t>
      </w:r>
    </w:p>
    <w:p w14:paraId="4EE9F30D" w14:textId="250D3897" w:rsidR="001351A9" w:rsidRDefault="001351A9" w:rsidP="001351A9">
      <w:pPr>
        <w:pStyle w:val="ppCodeIndent"/>
      </w:pPr>
      <w:r>
        <w:t xml:space="preserve">                                 Header="Last Name" Width="0.6*" /&gt;</w:t>
      </w:r>
    </w:p>
    <w:p w14:paraId="21D3D0F1" w14:textId="77777777" w:rsidR="00117663" w:rsidRDefault="006A4200" w:rsidP="000B465A">
      <w:pPr>
        <w:pStyle w:val="ppNumberList"/>
      </w:pPr>
      <w:r>
        <w:t>Compile and run the application</w:t>
      </w:r>
      <w:r w:rsidR="00145857">
        <w:t xml:space="preserve">. </w:t>
      </w:r>
      <w:r>
        <w:t>N</w:t>
      </w:r>
      <w:r w:rsidR="000B465A">
        <w:t>ow the columns cover the entire width of the control</w:t>
      </w:r>
      <w:r>
        <w:t>.</w:t>
      </w:r>
    </w:p>
    <w:p w14:paraId="56036406" w14:textId="77777777" w:rsidR="009B0031" w:rsidRDefault="009B0031" w:rsidP="009B0031">
      <w:pPr>
        <w:pStyle w:val="ppListEnd"/>
      </w:pPr>
    </w:p>
    <w:p w14:paraId="1F577200" w14:textId="77777777" w:rsidR="009B0031" w:rsidRDefault="009B0031" w:rsidP="006A670E">
      <w:pPr>
        <w:pStyle w:val="ppProcedureStart"/>
        <w:numPr>
          <w:ilvl w:val="0"/>
          <w:numId w:val="24"/>
        </w:numPr>
        <w:rPr>
          <w:rFonts w:eastAsiaTheme="majorEastAsia"/>
        </w:rPr>
      </w:pPr>
      <w:bookmarkStart w:id="6" w:name="_Toc256193476"/>
      <w:r>
        <w:rPr>
          <w:rFonts w:eastAsiaTheme="majorEastAsia"/>
        </w:rPr>
        <w:t xml:space="preserve">Task </w:t>
      </w:r>
      <w:r w:rsidR="006A670E">
        <w:rPr>
          <w:rFonts w:eastAsiaTheme="majorEastAsia"/>
        </w:rPr>
        <w:t xml:space="preserve">2 </w:t>
      </w:r>
      <w:r>
        <w:rPr>
          <w:rFonts w:eastAsiaTheme="majorEastAsia"/>
        </w:rPr>
        <w:t xml:space="preserve">– </w:t>
      </w:r>
      <w:proofErr w:type="spellStart"/>
      <w:r>
        <w:rPr>
          <w:rFonts w:eastAsiaTheme="majorEastAsia"/>
        </w:rPr>
        <w:t>DataGrid</w:t>
      </w:r>
      <w:proofErr w:type="spellEnd"/>
      <w:r>
        <w:rPr>
          <w:rFonts w:eastAsiaTheme="majorEastAsia"/>
        </w:rPr>
        <w:t xml:space="preserve"> Grouping Support</w:t>
      </w:r>
      <w:bookmarkEnd w:id="6"/>
    </w:p>
    <w:p w14:paraId="78BD20D8" w14:textId="77777777" w:rsidR="002D1363" w:rsidRDefault="002D1363" w:rsidP="002E4EA9">
      <w:pPr>
        <w:pStyle w:val="ppNumberList"/>
      </w:pPr>
      <w:r>
        <w:t xml:space="preserve">If the Lab application is </w:t>
      </w:r>
      <w:r w:rsidR="002E4EA9">
        <w:t>running</w:t>
      </w:r>
      <w:r>
        <w:t xml:space="preserve">, </w:t>
      </w:r>
      <w:r w:rsidR="007B090F">
        <w:t xml:space="preserve">please </w:t>
      </w:r>
      <w:r w:rsidR="002E4EA9">
        <w:t>stop</w:t>
      </w:r>
      <w:r>
        <w:t xml:space="preserve"> it now.</w:t>
      </w:r>
    </w:p>
    <w:p w14:paraId="0AA1FD2D" w14:textId="77777777" w:rsidR="00137430" w:rsidRDefault="00137430" w:rsidP="002C2039">
      <w:pPr>
        <w:pStyle w:val="ppNumberList"/>
      </w:pPr>
      <w:r>
        <w:t xml:space="preserve">To support grouping in the </w:t>
      </w:r>
      <w:proofErr w:type="spellStart"/>
      <w:r>
        <w:t>DataGrid</w:t>
      </w:r>
      <w:proofErr w:type="spellEnd"/>
      <w:r>
        <w:t xml:space="preserve">, we'll need to change the data source to a more flexible data source – </w:t>
      </w:r>
      <w:proofErr w:type="spellStart"/>
      <w:r w:rsidRPr="00137430">
        <w:t>CollectionViewSource</w:t>
      </w:r>
      <w:proofErr w:type="spellEnd"/>
      <w:r>
        <w:t xml:space="preserve">. This class was introduced in Silverlight 3, but in Silverlight 4 it </w:t>
      </w:r>
      <w:r w:rsidR="002C2039">
        <w:t xml:space="preserve">has </w:t>
      </w:r>
      <w:r>
        <w:t>added the capability to group data. Open the file "</w:t>
      </w:r>
      <w:proofErr w:type="spellStart"/>
      <w:r>
        <w:t>MainPage.xaml</w:t>
      </w:r>
      <w:proofErr w:type="spellEnd"/>
      <w:r>
        <w:t xml:space="preserve">", and add the following XAML to the </w:t>
      </w:r>
      <w:proofErr w:type="spellStart"/>
      <w:r>
        <w:t>UserControl</w:t>
      </w:r>
      <w:proofErr w:type="spellEnd"/>
      <w:r w:rsidR="00226B1B">
        <w:t xml:space="preserve"> </w:t>
      </w:r>
      <w:r>
        <w:t>Resources</w:t>
      </w:r>
      <w:r w:rsidR="006505DF">
        <w:t xml:space="preserve"> element</w:t>
      </w:r>
      <w:r w:rsidR="002C2039">
        <w:t>:</w:t>
      </w:r>
    </w:p>
    <w:p w14:paraId="037A60D2" w14:textId="77777777" w:rsidR="00585454" w:rsidRDefault="00BB06D6" w:rsidP="00585454">
      <w:pPr>
        <w:pStyle w:val="ppCodeLanguageIndent"/>
        <w:rPr>
          <w:rFonts w:eastAsiaTheme="minorHAnsi"/>
          <w:lang w:bidi="he-IL"/>
        </w:rPr>
      </w:pPr>
      <w:r>
        <w:rPr>
          <w:rFonts w:eastAsiaTheme="minorHAnsi"/>
          <w:lang w:bidi="he-IL"/>
        </w:rPr>
        <w:t>XAML</w:t>
      </w:r>
    </w:p>
    <w:p w14:paraId="08E117FB" w14:textId="77777777" w:rsidR="00585454" w:rsidRDefault="00282D14" w:rsidP="00585454">
      <w:pPr>
        <w:pStyle w:val="ppCodeIndent"/>
        <w:rPr>
          <w:rFonts w:eastAsiaTheme="minorHAnsi"/>
          <w:lang w:bidi="he-IL"/>
        </w:rPr>
      </w:pPr>
      <w:r>
        <w:rPr>
          <w:rFonts w:eastAsiaTheme="minorHAnsi"/>
          <w:lang w:bidi="he-IL"/>
        </w:rPr>
        <w:t>&lt;</w:t>
      </w:r>
      <w:proofErr w:type="spellStart"/>
      <w:r>
        <w:rPr>
          <w:rFonts w:eastAsiaTheme="minorHAnsi"/>
          <w:color w:val="A31515"/>
          <w:lang w:bidi="he-IL"/>
        </w:rPr>
        <w:t>CollectionViewSource</w:t>
      </w:r>
      <w:proofErr w:type="spellEnd"/>
      <w:r>
        <w:rPr>
          <w:rFonts w:eastAsiaTheme="minorHAnsi"/>
          <w:color w:val="FF0000"/>
          <w:lang w:bidi="he-IL"/>
        </w:rPr>
        <w:t xml:space="preserve"> x</w:t>
      </w:r>
      <w:r>
        <w:rPr>
          <w:rFonts w:eastAsiaTheme="minorHAnsi"/>
          <w:lang w:bidi="he-IL"/>
        </w:rPr>
        <w:t>:</w:t>
      </w:r>
      <w:r>
        <w:rPr>
          <w:rFonts w:eastAsiaTheme="minorHAnsi"/>
          <w:color w:val="FF0000"/>
          <w:lang w:bidi="he-IL"/>
        </w:rPr>
        <w:t>Key</w:t>
      </w:r>
      <w:r>
        <w:rPr>
          <w:rFonts w:eastAsiaTheme="minorHAnsi"/>
          <w:lang w:bidi="he-IL"/>
        </w:rPr>
        <w:t>="employeeManagerEmployeesViewSource"</w:t>
      </w:r>
    </w:p>
    <w:p w14:paraId="3E61BACC" w14:textId="77777777" w:rsidR="00585454" w:rsidRPr="00585454" w:rsidRDefault="00BB06D6" w:rsidP="00585454">
      <w:pPr>
        <w:pStyle w:val="ppCodeIndent"/>
        <w:rPr>
          <w:rFonts w:eastAsiaTheme="minorHAnsi"/>
          <w:lang w:bidi="he-IL"/>
        </w:rPr>
      </w:pPr>
      <w:r>
        <w:rPr>
          <w:rFonts w:eastAsiaTheme="minorHAnsi"/>
          <w:color w:val="FF0000"/>
          <w:lang w:bidi="he-IL"/>
        </w:rPr>
        <w:tab/>
      </w:r>
      <w:r w:rsidR="00282D14">
        <w:rPr>
          <w:rFonts w:eastAsiaTheme="minorHAnsi"/>
          <w:color w:val="FF0000"/>
          <w:lang w:bidi="he-IL"/>
        </w:rPr>
        <w:t>Source</w:t>
      </w:r>
      <w:r w:rsidR="00282D14">
        <w:rPr>
          <w:rFonts w:eastAsiaTheme="minorHAnsi"/>
          <w:lang w:bidi="he-IL"/>
        </w:rPr>
        <w:t>="{</w:t>
      </w:r>
      <w:r w:rsidR="00282D14">
        <w:rPr>
          <w:rFonts w:eastAsiaTheme="minorHAnsi"/>
          <w:color w:val="A31515"/>
          <w:lang w:bidi="he-IL"/>
        </w:rPr>
        <w:t>Binding</w:t>
      </w:r>
      <w:r w:rsidR="00282D14">
        <w:rPr>
          <w:rFonts w:eastAsiaTheme="minorHAnsi"/>
          <w:color w:val="FF0000"/>
          <w:lang w:bidi="he-IL"/>
        </w:rPr>
        <w:t xml:space="preserve"> Path</w:t>
      </w:r>
      <w:r w:rsidR="00282D14">
        <w:rPr>
          <w:rFonts w:eastAsiaTheme="minorHAnsi"/>
          <w:lang w:bidi="he-IL"/>
        </w:rPr>
        <w:t>=Employees,</w:t>
      </w:r>
      <w:r w:rsidR="00282D14">
        <w:rPr>
          <w:rFonts w:eastAsiaTheme="minorHAnsi"/>
          <w:color w:val="FF0000"/>
          <w:lang w:bidi="he-IL"/>
        </w:rPr>
        <w:t xml:space="preserve"> </w:t>
      </w:r>
    </w:p>
    <w:p w14:paraId="4647E9F1" w14:textId="77777777" w:rsidR="00585454" w:rsidRDefault="00BB06D6" w:rsidP="00585454">
      <w:pPr>
        <w:pStyle w:val="ppCodeIndent"/>
        <w:rPr>
          <w:rFonts w:eastAsiaTheme="minorHAnsi"/>
          <w:lang w:bidi="he-IL"/>
        </w:rPr>
      </w:pPr>
      <w:r>
        <w:rPr>
          <w:rFonts w:eastAsiaTheme="minorHAnsi"/>
          <w:color w:val="FF0000"/>
          <w:lang w:bidi="he-IL"/>
        </w:rPr>
        <w:tab/>
      </w:r>
      <w:r>
        <w:rPr>
          <w:rFonts w:eastAsiaTheme="minorHAnsi"/>
          <w:color w:val="FF0000"/>
          <w:lang w:bidi="he-IL"/>
        </w:rPr>
        <w:tab/>
        <w:t xml:space="preserve">  </w:t>
      </w:r>
      <w:r w:rsidR="00282D14">
        <w:rPr>
          <w:rFonts w:eastAsiaTheme="minorHAnsi"/>
          <w:color w:val="FF0000"/>
          <w:lang w:bidi="he-IL"/>
        </w:rPr>
        <w:t>Source</w:t>
      </w:r>
      <w:r w:rsidR="00282D14">
        <w:rPr>
          <w:rFonts w:eastAsiaTheme="minorHAnsi"/>
          <w:lang w:bidi="he-IL"/>
        </w:rPr>
        <w:t>={</w:t>
      </w:r>
      <w:proofErr w:type="spellStart"/>
      <w:r w:rsidR="00282D14">
        <w:rPr>
          <w:rFonts w:eastAsiaTheme="minorHAnsi"/>
          <w:color w:val="A31515"/>
          <w:lang w:bidi="he-IL"/>
        </w:rPr>
        <w:t>StaticResource</w:t>
      </w:r>
      <w:proofErr w:type="spellEnd"/>
      <w:r w:rsidR="00282D14">
        <w:rPr>
          <w:rFonts w:eastAsiaTheme="minorHAnsi"/>
          <w:color w:val="FF0000"/>
          <w:lang w:bidi="he-IL"/>
        </w:rPr>
        <w:t xml:space="preserve"> </w:t>
      </w:r>
      <w:proofErr w:type="spellStart"/>
      <w:r w:rsidR="00282D14">
        <w:rPr>
          <w:rFonts w:eastAsiaTheme="minorHAnsi"/>
          <w:color w:val="FF0000"/>
          <w:lang w:bidi="he-IL"/>
        </w:rPr>
        <w:t>employeeManagerViewSource</w:t>
      </w:r>
      <w:proofErr w:type="spellEnd"/>
      <w:r w:rsidR="00282D14">
        <w:rPr>
          <w:rFonts w:eastAsiaTheme="minorHAnsi"/>
          <w:lang w:bidi="he-IL"/>
        </w:rPr>
        <w:t>}}" /&gt;</w:t>
      </w:r>
    </w:p>
    <w:p w14:paraId="4FE6A77B" w14:textId="77777777" w:rsidR="00282D14" w:rsidRDefault="00282D14" w:rsidP="00282D14">
      <w:pPr>
        <w:pStyle w:val="ppNumberList"/>
      </w:pPr>
      <w:r>
        <w:t>Locate the Grid name</w:t>
      </w:r>
      <w:r w:rsidR="00226B1B">
        <w:t xml:space="preserve">d </w:t>
      </w:r>
      <w:r>
        <w:t>"</w:t>
      </w:r>
      <w:proofErr w:type="spellStart"/>
      <w:r>
        <w:t>LayoutRoot</w:t>
      </w:r>
      <w:proofErr w:type="spellEnd"/>
      <w:r>
        <w:t>" and change the "</w:t>
      </w:r>
      <w:proofErr w:type="spellStart"/>
      <w:r>
        <w:t>DataContext</w:t>
      </w:r>
      <w:proofErr w:type="spellEnd"/>
      <w:r>
        <w:t>" attribute to the following Binding (</w:t>
      </w:r>
      <w:r w:rsidR="00226B1B">
        <w:t>r</w:t>
      </w:r>
      <w:r>
        <w:t>eplace</w:t>
      </w:r>
      <w:r w:rsidR="002C2039">
        <w:t xml:space="preserve"> the</w:t>
      </w:r>
      <w:r>
        <w:t xml:space="preserve"> existing "</w:t>
      </w:r>
      <w:proofErr w:type="spellStart"/>
      <w:r>
        <w:t>DataContext</w:t>
      </w:r>
      <w:proofErr w:type="spellEnd"/>
      <w:r>
        <w:t>" attribute).</w:t>
      </w:r>
    </w:p>
    <w:p w14:paraId="45E0E512" w14:textId="5FC0B80E" w:rsidR="00752716" w:rsidRDefault="00752716" w:rsidP="00752716">
      <w:pPr>
        <w:pStyle w:val="ppCodeLanguageIndent"/>
      </w:pPr>
      <w:r>
        <w:t>XAML</w:t>
      </w:r>
    </w:p>
    <w:p w14:paraId="687BE30C" w14:textId="42B571F0" w:rsidR="00752716" w:rsidRDefault="00752716" w:rsidP="00752716">
      <w:pPr>
        <w:pStyle w:val="ppCodeIndent"/>
      </w:pPr>
      <w:proofErr w:type="spellStart"/>
      <w:r w:rsidRPr="00752716">
        <w:t>DataContext</w:t>
      </w:r>
      <w:proofErr w:type="spellEnd"/>
      <w:r w:rsidRPr="00752716">
        <w:t>="{</w:t>
      </w:r>
      <w:proofErr w:type="spellStart"/>
      <w:r w:rsidRPr="00752716">
        <w:t>StaticResource</w:t>
      </w:r>
      <w:proofErr w:type="spellEnd"/>
      <w:r w:rsidRPr="00752716">
        <w:t xml:space="preserve"> </w:t>
      </w:r>
      <w:proofErr w:type="spellStart"/>
      <w:r w:rsidRPr="00752716">
        <w:t>employeeManagerEmployeesViewSource</w:t>
      </w:r>
      <w:proofErr w:type="spellEnd"/>
      <w:r w:rsidRPr="00752716">
        <w:t>}"</w:t>
      </w:r>
    </w:p>
    <w:p w14:paraId="0E66C791" w14:textId="77777777" w:rsidR="002D1363" w:rsidRDefault="00282D14" w:rsidP="002C2039">
      <w:pPr>
        <w:pStyle w:val="ppNumberList"/>
      </w:pPr>
      <w:r>
        <w:t xml:space="preserve">Now that we can use the </w:t>
      </w:r>
      <w:proofErr w:type="spellStart"/>
      <w:r>
        <w:t>CollectionViewSource</w:t>
      </w:r>
      <w:proofErr w:type="spellEnd"/>
      <w:r>
        <w:t xml:space="preserve"> to group data, we'll </w:t>
      </w:r>
      <w:r w:rsidR="002D1363">
        <w:t xml:space="preserve">need to add some operation buttons to </w:t>
      </w:r>
      <w:r w:rsidR="00226B1B">
        <w:t>the</w:t>
      </w:r>
      <w:r w:rsidR="002D1363">
        <w:t xml:space="preserve"> application</w:t>
      </w:r>
      <w:r w:rsidR="002C2039">
        <w:t>.</w:t>
      </w:r>
      <w:r w:rsidR="002D1363">
        <w:t xml:space="preserve"> </w:t>
      </w:r>
      <w:r w:rsidR="002C2039">
        <w:t>F</w:t>
      </w:r>
      <w:r w:rsidR="002D1363">
        <w:t xml:space="preserve">irst of all, we need to change the layout of our application. Add the following column and row definitions to the </w:t>
      </w:r>
      <w:r>
        <w:t>"</w:t>
      </w:r>
      <w:proofErr w:type="spellStart"/>
      <w:r>
        <w:t>LayoutRoot</w:t>
      </w:r>
      <w:proofErr w:type="spellEnd"/>
      <w:r>
        <w:t>" Grid</w:t>
      </w:r>
      <w:r w:rsidR="002D1363">
        <w:t>.</w:t>
      </w:r>
    </w:p>
    <w:p w14:paraId="38201DE9" w14:textId="432849E3" w:rsidR="009A75B8" w:rsidRDefault="009A75B8" w:rsidP="009A75B8">
      <w:pPr>
        <w:pStyle w:val="ppCodeLanguageIndent"/>
      </w:pPr>
      <w:r>
        <w:lastRenderedPageBreak/>
        <w:t>XAML</w:t>
      </w:r>
    </w:p>
    <w:p w14:paraId="72D91247" w14:textId="0004182D" w:rsidR="009A75B8" w:rsidRDefault="009A75B8" w:rsidP="009A75B8">
      <w:pPr>
        <w:pStyle w:val="ppCodeIndent"/>
      </w:pPr>
      <w:r>
        <w:t>&lt;</w:t>
      </w:r>
      <w:proofErr w:type="spellStart"/>
      <w:r>
        <w:t>Grid.ColumnDefinitions</w:t>
      </w:r>
      <w:proofErr w:type="spellEnd"/>
      <w:r>
        <w:t>&gt;</w:t>
      </w:r>
    </w:p>
    <w:p w14:paraId="0C9F2E4C" w14:textId="77777777" w:rsidR="009A75B8" w:rsidRDefault="009A75B8" w:rsidP="009A75B8">
      <w:pPr>
        <w:pStyle w:val="ppCodeIndent"/>
      </w:pPr>
      <w:r>
        <w:t xml:space="preserve">    &lt;</w:t>
      </w:r>
      <w:proofErr w:type="spellStart"/>
      <w:r>
        <w:t>ColumnDefinition</w:t>
      </w:r>
      <w:proofErr w:type="spellEnd"/>
      <w:r>
        <w:t xml:space="preserve"> Width="400"/&gt;</w:t>
      </w:r>
    </w:p>
    <w:p w14:paraId="51BFE0DE" w14:textId="77777777" w:rsidR="009A75B8" w:rsidRDefault="009A75B8" w:rsidP="009A75B8">
      <w:pPr>
        <w:pStyle w:val="ppCodeIndent"/>
      </w:pPr>
      <w:r>
        <w:t xml:space="preserve">    &lt;</w:t>
      </w:r>
      <w:proofErr w:type="spellStart"/>
      <w:r>
        <w:t>ColumnDefinition</w:t>
      </w:r>
      <w:proofErr w:type="spellEnd"/>
      <w:r>
        <w:t xml:space="preserve"> Width="*"/&gt;</w:t>
      </w:r>
    </w:p>
    <w:p w14:paraId="49227486" w14:textId="77777777" w:rsidR="009A75B8" w:rsidRDefault="009A75B8" w:rsidP="009A75B8">
      <w:pPr>
        <w:pStyle w:val="ppCodeIndent"/>
      </w:pPr>
      <w:r>
        <w:t>&lt;/</w:t>
      </w:r>
      <w:proofErr w:type="spellStart"/>
      <w:r>
        <w:t>Grid.ColumnDefinitions</w:t>
      </w:r>
      <w:proofErr w:type="spellEnd"/>
      <w:r>
        <w:t>&gt;</w:t>
      </w:r>
    </w:p>
    <w:p w14:paraId="49DD0448" w14:textId="77777777" w:rsidR="009A75B8" w:rsidRDefault="009A75B8" w:rsidP="009A75B8">
      <w:pPr>
        <w:pStyle w:val="ppCodeIndent"/>
      </w:pPr>
      <w:r>
        <w:t>&lt;</w:t>
      </w:r>
      <w:proofErr w:type="spellStart"/>
      <w:r>
        <w:t>Grid.RowDefinitions</w:t>
      </w:r>
      <w:proofErr w:type="spellEnd"/>
      <w:r>
        <w:t>&gt;</w:t>
      </w:r>
    </w:p>
    <w:p w14:paraId="3EFA2290" w14:textId="77777777" w:rsidR="009A75B8" w:rsidRDefault="009A75B8" w:rsidP="009A75B8">
      <w:pPr>
        <w:pStyle w:val="ppCodeIndent"/>
      </w:pPr>
      <w:r>
        <w:t xml:space="preserve">    &lt;</w:t>
      </w:r>
      <w:proofErr w:type="spellStart"/>
      <w:r>
        <w:t>RowDefinition</w:t>
      </w:r>
      <w:proofErr w:type="spellEnd"/>
      <w:r>
        <w:t xml:space="preserve"> Height="*"/&gt;</w:t>
      </w:r>
    </w:p>
    <w:p w14:paraId="1D0CB113" w14:textId="77777777" w:rsidR="009A75B8" w:rsidRDefault="009A75B8" w:rsidP="009A75B8">
      <w:pPr>
        <w:pStyle w:val="ppCodeIndent"/>
      </w:pPr>
      <w:r>
        <w:t xml:space="preserve">    &lt;</w:t>
      </w:r>
      <w:proofErr w:type="spellStart"/>
      <w:r>
        <w:t>RowDefinition</w:t>
      </w:r>
      <w:proofErr w:type="spellEnd"/>
      <w:r>
        <w:t xml:space="preserve"> Height="Auto"/&gt;</w:t>
      </w:r>
    </w:p>
    <w:p w14:paraId="4B1C0586" w14:textId="0AF1F9AD" w:rsidR="009A75B8" w:rsidRDefault="009A75B8" w:rsidP="009A75B8">
      <w:pPr>
        <w:pStyle w:val="ppCodeIndent"/>
      </w:pPr>
      <w:r>
        <w:t>&lt;/</w:t>
      </w:r>
      <w:proofErr w:type="spellStart"/>
      <w:r>
        <w:t>Grid.RowDefinitions</w:t>
      </w:r>
      <w:proofErr w:type="spellEnd"/>
      <w:r>
        <w:t>&gt;</w:t>
      </w:r>
    </w:p>
    <w:p w14:paraId="62EA1020" w14:textId="77777777" w:rsidR="002D1363" w:rsidRDefault="002D1363" w:rsidP="002B06B5">
      <w:pPr>
        <w:pStyle w:val="ppNumberList"/>
      </w:pPr>
      <w:r>
        <w:t xml:space="preserve">Next, </w:t>
      </w:r>
      <w:r w:rsidR="00055BA4">
        <w:t xml:space="preserve">add a </w:t>
      </w:r>
      <w:proofErr w:type="spellStart"/>
      <w:r w:rsidR="00055BA4">
        <w:t>StackPanel</w:t>
      </w:r>
      <w:proofErr w:type="spellEnd"/>
      <w:r w:rsidR="00055BA4">
        <w:t xml:space="preserve"> to hold all the operation buttons we need. Inside the </w:t>
      </w:r>
      <w:r w:rsidR="00282D14">
        <w:t>"</w:t>
      </w:r>
      <w:proofErr w:type="spellStart"/>
      <w:r w:rsidR="00282D14">
        <w:t>LayoutRoot</w:t>
      </w:r>
      <w:proofErr w:type="spellEnd"/>
      <w:r w:rsidR="00282D14">
        <w:t xml:space="preserve">" </w:t>
      </w:r>
      <w:r w:rsidR="00055BA4">
        <w:t>Grid, paste the following XAML</w:t>
      </w:r>
      <w:r w:rsidR="002C2039">
        <w:t>:</w:t>
      </w:r>
    </w:p>
    <w:p w14:paraId="487998FB" w14:textId="77777777" w:rsidR="00585454" w:rsidRDefault="003F0DA3" w:rsidP="00585454">
      <w:pPr>
        <w:pStyle w:val="ppCodeLanguageIndent"/>
        <w:rPr>
          <w:rFonts w:eastAsiaTheme="minorHAnsi"/>
          <w:lang w:bidi="he-IL"/>
        </w:rPr>
      </w:pPr>
      <w:r>
        <w:rPr>
          <w:rFonts w:eastAsiaTheme="minorHAnsi"/>
          <w:lang w:bidi="he-IL"/>
        </w:rPr>
        <w:t>XAML</w:t>
      </w:r>
    </w:p>
    <w:p w14:paraId="7BEEAA99" w14:textId="77777777" w:rsidR="00585454" w:rsidRDefault="00055BA4" w:rsidP="00585454">
      <w:pPr>
        <w:pStyle w:val="ppCodeIndent"/>
        <w:rPr>
          <w:rFonts w:eastAsiaTheme="minorHAnsi"/>
          <w:lang w:bidi="he-IL"/>
        </w:rPr>
      </w:pPr>
      <w:r>
        <w:rPr>
          <w:rFonts w:eastAsiaTheme="minorHAnsi"/>
          <w:lang w:bidi="he-IL"/>
        </w:rPr>
        <w:t>&lt;</w:t>
      </w:r>
      <w:proofErr w:type="spellStart"/>
      <w:r>
        <w:rPr>
          <w:rFonts w:eastAsiaTheme="minorHAnsi"/>
          <w:color w:val="A31515"/>
          <w:lang w:bidi="he-IL"/>
        </w:rPr>
        <w:t>StackPanel</w:t>
      </w:r>
      <w:proofErr w:type="spellEnd"/>
      <w:r>
        <w:rPr>
          <w:rFonts w:eastAsiaTheme="minorHAnsi"/>
          <w:color w:val="FF0000"/>
          <w:lang w:bidi="he-IL"/>
        </w:rPr>
        <w:t xml:space="preserve"> Orientation</w:t>
      </w:r>
      <w:r>
        <w:rPr>
          <w:rFonts w:eastAsiaTheme="minorHAnsi"/>
          <w:lang w:bidi="he-IL"/>
        </w:rPr>
        <w:t>="Horizontal"</w:t>
      </w:r>
      <w:r>
        <w:rPr>
          <w:rFonts w:eastAsiaTheme="minorHAnsi"/>
          <w:color w:val="FF0000"/>
          <w:lang w:bidi="he-IL"/>
        </w:rPr>
        <w:t xml:space="preserve"> Margin</w:t>
      </w:r>
      <w:r>
        <w:rPr>
          <w:rFonts w:eastAsiaTheme="minorHAnsi"/>
          <w:lang w:bidi="he-IL"/>
        </w:rPr>
        <w:t>="3"</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lang w:bidi="he-IL"/>
        </w:rPr>
        <w:t>="1"&gt;</w:t>
      </w:r>
    </w:p>
    <w:p w14:paraId="0E13B27C" w14:textId="77777777" w:rsidR="00585454" w:rsidRDefault="00055BA4" w:rsidP="00585454">
      <w:pPr>
        <w:pStyle w:val="ppCodeIndent"/>
        <w:rPr>
          <w:rFonts w:eastAsiaTheme="minorHAnsi"/>
          <w:lang w:bidi="he-IL"/>
        </w:rPr>
      </w:pPr>
      <w:r>
        <w:rPr>
          <w:rFonts w:eastAsiaTheme="minorHAnsi"/>
          <w:color w:val="A31515"/>
          <w:lang w:bidi="he-IL"/>
        </w:rPr>
        <w:t xml:space="preserve">    </w:t>
      </w:r>
      <w:r>
        <w:rPr>
          <w:rFonts w:eastAsiaTheme="minorHAnsi"/>
          <w:lang w:bidi="he-IL"/>
        </w:rPr>
        <w:t>&lt;</w:t>
      </w:r>
      <w:r>
        <w:rPr>
          <w:rFonts w:eastAsiaTheme="minorHAnsi"/>
          <w:color w:val="A31515"/>
          <w:lang w:bidi="he-IL"/>
        </w:rPr>
        <w:t>Button</w:t>
      </w:r>
      <w:r>
        <w:rPr>
          <w:rFonts w:eastAsiaTheme="minorHAnsi"/>
          <w:color w:val="FF0000"/>
          <w:lang w:bidi="he-IL"/>
        </w:rPr>
        <w:t xml:space="preserve"> Content</w:t>
      </w:r>
      <w:r>
        <w:rPr>
          <w:rFonts w:eastAsiaTheme="minorHAnsi"/>
          <w:lang w:bidi="he-IL"/>
        </w:rPr>
        <w:t>="New"</w:t>
      </w:r>
      <w:r>
        <w:rPr>
          <w:rFonts w:eastAsiaTheme="minorHAnsi"/>
          <w:color w:val="FF0000"/>
          <w:lang w:bidi="he-IL"/>
        </w:rPr>
        <w:t xml:space="preserve"> x</w:t>
      </w:r>
      <w:r>
        <w:rPr>
          <w:rFonts w:eastAsiaTheme="minorHAnsi"/>
          <w:lang w:bidi="he-IL"/>
        </w:rPr>
        <w:t>:</w:t>
      </w:r>
      <w:r>
        <w:rPr>
          <w:rFonts w:eastAsiaTheme="minorHAnsi"/>
          <w:color w:val="FF0000"/>
          <w:lang w:bidi="he-IL"/>
        </w:rPr>
        <w:t>Name</w:t>
      </w:r>
      <w:r>
        <w:rPr>
          <w:rFonts w:eastAsiaTheme="minorHAnsi"/>
          <w:lang w:bidi="he-IL"/>
        </w:rPr>
        <w:t>="btnNew"/&gt;</w:t>
      </w:r>
    </w:p>
    <w:p w14:paraId="24B2FF1D" w14:textId="77777777" w:rsidR="00585454" w:rsidRDefault="00055BA4" w:rsidP="00585454">
      <w:pPr>
        <w:pStyle w:val="ppCodeIndent"/>
        <w:rPr>
          <w:rFonts w:eastAsiaTheme="minorHAnsi"/>
          <w:lang w:bidi="he-IL"/>
        </w:rPr>
      </w:pPr>
      <w:r>
        <w:rPr>
          <w:rFonts w:eastAsiaTheme="minorHAnsi"/>
          <w:color w:val="A31515"/>
          <w:lang w:bidi="he-IL"/>
        </w:rPr>
        <w:t xml:space="preserve">    </w:t>
      </w:r>
      <w:r>
        <w:rPr>
          <w:rFonts w:eastAsiaTheme="minorHAnsi"/>
          <w:lang w:bidi="he-IL"/>
        </w:rPr>
        <w:t>&lt;</w:t>
      </w:r>
      <w:r>
        <w:rPr>
          <w:rFonts w:eastAsiaTheme="minorHAnsi"/>
          <w:color w:val="A31515"/>
          <w:lang w:bidi="he-IL"/>
        </w:rPr>
        <w:t>Button</w:t>
      </w:r>
      <w:r>
        <w:rPr>
          <w:rFonts w:eastAsiaTheme="minorHAnsi"/>
          <w:color w:val="FF0000"/>
          <w:lang w:bidi="he-IL"/>
        </w:rPr>
        <w:t xml:space="preserve"> Content</w:t>
      </w:r>
      <w:r>
        <w:rPr>
          <w:rFonts w:eastAsiaTheme="minorHAnsi"/>
          <w:lang w:bidi="he-IL"/>
        </w:rPr>
        <w:t>="Update"</w:t>
      </w:r>
      <w:r>
        <w:rPr>
          <w:rFonts w:eastAsiaTheme="minorHAnsi"/>
          <w:color w:val="FF0000"/>
          <w:lang w:bidi="he-IL"/>
        </w:rPr>
        <w:t xml:space="preserve"> x</w:t>
      </w:r>
      <w:r>
        <w:rPr>
          <w:rFonts w:eastAsiaTheme="minorHAnsi"/>
          <w:lang w:bidi="he-IL"/>
        </w:rPr>
        <w:t>:</w:t>
      </w:r>
      <w:r>
        <w:rPr>
          <w:rFonts w:eastAsiaTheme="minorHAnsi"/>
          <w:color w:val="FF0000"/>
          <w:lang w:bidi="he-IL"/>
        </w:rPr>
        <w:t>Name</w:t>
      </w:r>
      <w:r>
        <w:rPr>
          <w:rFonts w:eastAsiaTheme="minorHAnsi"/>
          <w:lang w:bidi="he-IL"/>
        </w:rPr>
        <w:t>="btnUpdate"/&gt;</w:t>
      </w:r>
    </w:p>
    <w:p w14:paraId="01F1BAA1" w14:textId="77777777" w:rsidR="00585454" w:rsidRDefault="00055BA4" w:rsidP="00585454">
      <w:pPr>
        <w:pStyle w:val="ppCodeIndent"/>
        <w:rPr>
          <w:rFonts w:eastAsiaTheme="minorHAnsi"/>
          <w:lang w:bidi="he-IL"/>
        </w:rPr>
      </w:pPr>
      <w:r>
        <w:rPr>
          <w:rFonts w:eastAsiaTheme="minorHAnsi"/>
          <w:color w:val="A31515"/>
          <w:lang w:bidi="he-IL"/>
        </w:rPr>
        <w:t xml:space="preserve">    </w:t>
      </w:r>
      <w:r>
        <w:rPr>
          <w:rFonts w:eastAsiaTheme="minorHAnsi"/>
          <w:lang w:bidi="he-IL"/>
        </w:rPr>
        <w:t>&lt;</w:t>
      </w:r>
      <w:r>
        <w:rPr>
          <w:rFonts w:eastAsiaTheme="minorHAnsi"/>
          <w:color w:val="A31515"/>
          <w:lang w:bidi="he-IL"/>
        </w:rPr>
        <w:t>Button</w:t>
      </w:r>
      <w:r>
        <w:rPr>
          <w:rFonts w:eastAsiaTheme="minorHAnsi"/>
          <w:color w:val="FF0000"/>
          <w:lang w:bidi="he-IL"/>
        </w:rPr>
        <w:t xml:space="preserve"> Content</w:t>
      </w:r>
      <w:r>
        <w:rPr>
          <w:rFonts w:eastAsiaTheme="minorHAnsi"/>
          <w:lang w:bidi="he-IL"/>
        </w:rPr>
        <w:t>="Delete"</w:t>
      </w:r>
      <w:r>
        <w:rPr>
          <w:rFonts w:eastAsiaTheme="minorHAnsi"/>
          <w:color w:val="FF0000"/>
          <w:lang w:bidi="he-IL"/>
        </w:rPr>
        <w:t xml:space="preserve"> x</w:t>
      </w:r>
      <w:r>
        <w:rPr>
          <w:rFonts w:eastAsiaTheme="minorHAnsi"/>
          <w:lang w:bidi="he-IL"/>
        </w:rPr>
        <w:t>:</w:t>
      </w:r>
      <w:r>
        <w:rPr>
          <w:rFonts w:eastAsiaTheme="minorHAnsi"/>
          <w:color w:val="FF0000"/>
          <w:lang w:bidi="he-IL"/>
        </w:rPr>
        <w:t>Name</w:t>
      </w:r>
      <w:r>
        <w:rPr>
          <w:rFonts w:eastAsiaTheme="minorHAnsi"/>
          <w:lang w:bidi="he-IL"/>
        </w:rPr>
        <w:t>="btnDelete"/&gt;</w:t>
      </w:r>
    </w:p>
    <w:p w14:paraId="319163B8" w14:textId="77777777" w:rsidR="00585454" w:rsidRDefault="00055BA4" w:rsidP="00585454">
      <w:pPr>
        <w:pStyle w:val="ppCodeIndent"/>
        <w:rPr>
          <w:rFonts w:eastAsiaTheme="minorHAnsi"/>
          <w:lang w:bidi="he-IL"/>
        </w:rPr>
      </w:pPr>
      <w:r>
        <w:rPr>
          <w:rFonts w:eastAsiaTheme="minorHAnsi"/>
          <w:color w:val="A31515"/>
          <w:lang w:bidi="he-IL"/>
        </w:rPr>
        <w:t xml:space="preserve">    </w:t>
      </w:r>
      <w:r>
        <w:rPr>
          <w:rFonts w:eastAsiaTheme="minorHAnsi"/>
          <w:lang w:bidi="he-IL"/>
        </w:rPr>
        <w:t>&lt;</w:t>
      </w:r>
      <w:r>
        <w:rPr>
          <w:rFonts w:eastAsiaTheme="minorHAnsi"/>
          <w:color w:val="A31515"/>
          <w:lang w:bidi="he-IL"/>
        </w:rPr>
        <w:t>Button</w:t>
      </w:r>
      <w:r>
        <w:rPr>
          <w:rFonts w:eastAsiaTheme="minorHAnsi"/>
          <w:color w:val="FF0000"/>
          <w:lang w:bidi="he-IL"/>
        </w:rPr>
        <w:t xml:space="preserve"> Content</w:t>
      </w:r>
      <w:r>
        <w:rPr>
          <w:rFonts w:eastAsiaTheme="minorHAnsi"/>
          <w:lang w:bidi="he-IL"/>
        </w:rPr>
        <w:t>="Group"</w:t>
      </w:r>
      <w:r>
        <w:rPr>
          <w:rFonts w:eastAsiaTheme="minorHAnsi"/>
          <w:color w:val="FF0000"/>
          <w:lang w:bidi="he-IL"/>
        </w:rPr>
        <w:t xml:space="preserve"> x</w:t>
      </w:r>
      <w:r>
        <w:rPr>
          <w:rFonts w:eastAsiaTheme="minorHAnsi"/>
          <w:lang w:bidi="he-IL"/>
        </w:rPr>
        <w:t>:</w:t>
      </w:r>
      <w:r>
        <w:rPr>
          <w:rFonts w:eastAsiaTheme="minorHAnsi"/>
          <w:color w:val="FF0000"/>
          <w:lang w:bidi="he-IL"/>
        </w:rPr>
        <w:t>Name</w:t>
      </w:r>
      <w:r>
        <w:rPr>
          <w:rFonts w:eastAsiaTheme="minorHAnsi"/>
          <w:lang w:bidi="he-IL"/>
        </w:rPr>
        <w:t>="btnGroup"/&gt;</w:t>
      </w:r>
    </w:p>
    <w:p w14:paraId="31AB4A49" w14:textId="77777777" w:rsidR="00585454" w:rsidRDefault="00055BA4" w:rsidP="00585454">
      <w:pPr>
        <w:pStyle w:val="ppCodeIndent"/>
        <w:rPr>
          <w:rFonts w:eastAsiaTheme="minorHAnsi"/>
          <w:lang w:bidi="he-IL"/>
        </w:rPr>
      </w:pPr>
      <w:r>
        <w:rPr>
          <w:rFonts w:eastAsiaTheme="minorHAnsi"/>
          <w:color w:val="A31515"/>
          <w:lang w:bidi="he-IL"/>
        </w:rPr>
        <w:t xml:space="preserve">    </w:t>
      </w:r>
      <w:r>
        <w:rPr>
          <w:rFonts w:eastAsiaTheme="minorHAnsi"/>
          <w:lang w:bidi="he-IL"/>
        </w:rPr>
        <w:t>&lt;</w:t>
      </w:r>
      <w:r>
        <w:rPr>
          <w:rFonts w:eastAsiaTheme="minorHAnsi"/>
          <w:color w:val="A31515"/>
          <w:lang w:bidi="he-IL"/>
        </w:rPr>
        <w:t>Button</w:t>
      </w:r>
      <w:r>
        <w:rPr>
          <w:rFonts w:eastAsiaTheme="minorHAnsi"/>
          <w:color w:val="FF0000"/>
          <w:lang w:bidi="he-IL"/>
        </w:rPr>
        <w:t xml:space="preserve"> Content</w:t>
      </w:r>
      <w:r>
        <w:rPr>
          <w:rFonts w:eastAsiaTheme="minorHAnsi"/>
          <w:lang w:bidi="he-IL"/>
        </w:rPr>
        <w:t>="</w:t>
      </w:r>
      <w:proofErr w:type="spellStart"/>
      <w:r>
        <w:rPr>
          <w:rFonts w:eastAsiaTheme="minorHAnsi"/>
          <w:lang w:bidi="he-IL"/>
        </w:rPr>
        <w:t>UnGroup</w:t>
      </w:r>
      <w:proofErr w:type="spellEnd"/>
      <w:r>
        <w:rPr>
          <w:rFonts w:eastAsiaTheme="minorHAnsi"/>
          <w:lang w:bidi="he-IL"/>
        </w:rPr>
        <w:t>"</w:t>
      </w:r>
      <w:r>
        <w:rPr>
          <w:rFonts w:eastAsiaTheme="minorHAnsi"/>
          <w:color w:val="FF0000"/>
          <w:lang w:bidi="he-IL"/>
        </w:rPr>
        <w:t xml:space="preserve"> x</w:t>
      </w:r>
      <w:r>
        <w:rPr>
          <w:rFonts w:eastAsiaTheme="minorHAnsi"/>
          <w:lang w:bidi="he-IL"/>
        </w:rPr>
        <w:t>:</w:t>
      </w:r>
      <w:r>
        <w:rPr>
          <w:rFonts w:eastAsiaTheme="minorHAnsi"/>
          <w:color w:val="FF0000"/>
          <w:lang w:bidi="he-IL"/>
        </w:rPr>
        <w:t>Name</w:t>
      </w:r>
      <w:r>
        <w:rPr>
          <w:rFonts w:eastAsiaTheme="minorHAnsi"/>
          <w:lang w:bidi="he-IL"/>
        </w:rPr>
        <w:t>="btnUnGroup"/&gt;</w:t>
      </w:r>
    </w:p>
    <w:p w14:paraId="134DA518" w14:textId="77777777" w:rsidR="00585454" w:rsidRDefault="00055BA4" w:rsidP="00585454">
      <w:pPr>
        <w:pStyle w:val="ppCodeIndent"/>
        <w:rPr>
          <w:rFonts w:eastAsiaTheme="minorHAnsi"/>
          <w:lang w:bidi="he-IL"/>
        </w:rPr>
      </w:pPr>
      <w:r>
        <w:rPr>
          <w:rFonts w:eastAsiaTheme="minorHAnsi"/>
          <w:lang w:bidi="he-IL"/>
        </w:rPr>
        <w:t>&lt;/</w:t>
      </w:r>
      <w:proofErr w:type="spellStart"/>
      <w:r>
        <w:rPr>
          <w:rFonts w:eastAsiaTheme="minorHAnsi"/>
          <w:color w:val="A31515"/>
          <w:lang w:bidi="he-IL"/>
        </w:rPr>
        <w:t>StackPanel</w:t>
      </w:r>
      <w:proofErr w:type="spellEnd"/>
      <w:r>
        <w:rPr>
          <w:rFonts w:eastAsiaTheme="minorHAnsi"/>
          <w:lang w:bidi="he-IL"/>
        </w:rPr>
        <w:t>&gt;</w:t>
      </w:r>
    </w:p>
    <w:p w14:paraId="24C343A4" w14:textId="77777777" w:rsidR="002D1363" w:rsidRDefault="00137430" w:rsidP="00A73F20">
      <w:pPr>
        <w:pStyle w:val="ppNumberList"/>
      </w:pPr>
      <w:r>
        <w:t>For now we'll i</w:t>
      </w:r>
      <w:r w:rsidR="00A73F20">
        <w:t>mplement the Grouping buttons. T</w:t>
      </w:r>
      <w:r>
        <w:t>he other buttons will be implemented in th</w:t>
      </w:r>
      <w:r w:rsidR="00D34589">
        <w:t>e next exercise. Edit the "</w:t>
      </w:r>
      <w:proofErr w:type="spellStart"/>
      <w:r w:rsidR="00D34589">
        <w:t>btn</w:t>
      </w:r>
      <w:r>
        <w:t>Group</w:t>
      </w:r>
      <w:proofErr w:type="spellEnd"/>
      <w:r>
        <w:t>" button and add a new "Click" event handler to it (use the default name</w:t>
      </w:r>
      <w:r w:rsidR="00B11CBF">
        <w:t xml:space="preserve"> by double-clicking the "New Event Handler" </w:t>
      </w:r>
      <w:r w:rsidR="00B83A72">
        <w:t xml:space="preserve">option </w:t>
      </w:r>
      <w:r w:rsidR="00B11CBF">
        <w:t xml:space="preserve">in the drop </w:t>
      </w:r>
      <w:r w:rsidR="00FB13FB">
        <w:t>down which will</w:t>
      </w:r>
      <w:r w:rsidR="00B11CBF">
        <w:t xml:space="preserve"> add "</w:t>
      </w:r>
      <w:proofErr w:type="spellStart"/>
      <w:r w:rsidR="00B11CBF">
        <w:t>btnGroup_Click</w:t>
      </w:r>
      <w:proofErr w:type="spellEnd"/>
      <w:r w:rsidR="00B11CBF">
        <w:t>" automatically</w:t>
      </w:r>
      <w:r w:rsidR="00B83A72">
        <w:t>. Alternatively you can double-click the button in the designer to create the event handler.</w:t>
      </w:r>
      <w:r>
        <w:t>)</w:t>
      </w:r>
      <w:r w:rsidR="002C2039">
        <w:t>:</w:t>
      </w:r>
    </w:p>
    <w:p w14:paraId="7206ADB6" w14:textId="77777777" w:rsidR="00585454" w:rsidRDefault="00137430" w:rsidP="00585454">
      <w:pPr>
        <w:pStyle w:val="ppFigureIndent"/>
      </w:pPr>
      <w:r w:rsidRPr="00137430">
        <w:rPr>
          <w:noProof/>
          <w:lang w:bidi="he-IL"/>
        </w:rPr>
        <w:drawing>
          <wp:inline distT="0" distB="0" distL="0" distR="0" wp14:editId="19FB91A1">
            <wp:extent cx="2743200" cy="561975"/>
            <wp:effectExtent l="19050" t="0" r="0" b="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cstate="print"/>
                    <a:srcRect/>
                    <a:stretch>
                      <a:fillRect/>
                    </a:stretch>
                  </pic:blipFill>
                  <pic:spPr bwMode="auto">
                    <a:xfrm>
                      <a:off x="0" y="0"/>
                      <a:ext cx="2743200" cy="561975"/>
                    </a:xfrm>
                    <a:prstGeom prst="rect">
                      <a:avLst/>
                    </a:prstGeom>
                    <a:noFill/>
                    <a:ln w="9525">
                      <a:noFill/>
                      <a:miter lim="800000"/>
                      <a:headEnd/>
                      <a:tailEnd/>
                    </a:ln>
                  </pic:spPr>
                </pic:pic>
              </a:graphicData>
            </a:graphic>
          </wp:inline>
        </w:drawing>
      </w:r>
    </w:p>
    <w:p w14:paraId="054315BC" w14:textId="77777777" w:rsidR="00585454" w:rsidRDefault="003F0DA3" w:rsidP="00585454">
      <w:pPr>
        <w:pStyle w:val="ppFigureNumberIndent"/>
      </w:pPr>
      <w:r>
        <w:t xml:space="preserve">Figure </w:t>
      </w:r>
      <w:r w:rsidR="003B58F3">
        <w:fldChar w:fldCharType="begin"/>
      </w:r>
      <w:r>
        <w:instrText xml:space="preserve"> SEQ Figure \* ARABIC </w:instrText>
      </w:r>
      <w:r w:rsidR="003B58F3">
        <w:fldChar w:fldCharType="separate"/>
      </w:r>
      <w:r w:rsidR="00744032">
        <w:rPr>
          <w:noProof/>
        </w:rPr>
        <w:t>1</w:t>
      </w:r>
      <w:r w:rsidR="003B58F3">
        <w:fldChar w:fldCharType="end"/>
      </w:r>
    </w:p>
    <w:p w14:paraId="79A56F16" w14:textId="22551EBB" w:rsidR="00585454" w:rsidRDefault="003F0DA3" w:rsidP="00585454">
      <w:pPr>
        <w:pStyle w:val="ppFigureCaptionIndent"/>
      </w:pPr>
      <w:r>
        <w:t>Event Handler Generation from XAML Editor</w:t>
      </w:r>
    </w:p>
    <w:p w14:paraId="5AA39C1F" w14:textId="77777777" w:rsidR="002D1363" w:rsidRDefault="00137430" w:rsidP="002B06B5">
      <w:pPr>
        <w:pStyle w:val="ppNumberList"/>
      </w:pPr>
      <w:r>
        <w:t>Right click the newly created attribute and choose "Navigate to Event Handler" from the context menu</w:t>
      </w:r>
      <w:r w:rsidR="002C2039">
        <w:t>.</w:t>
      </w:r>
    </w:p>
    <w:p w14:paraId="51A9384A" w14:textId="77777777" w:rsidR="00585454" w:rsidRDefault="00137430" w:rsidP="00585454">
      <w:pPr>
        <w:pStyle w:val="ppFigureIndent"/>
      </w:pPr>
      <w:r>
        <w:rPr>
          <w:noProof/>
          <w:lang w:bidi="he-IL"/>
        </w:rPr>
        <w:drawing>
          <wp:inline distT="0" distB="0" distL="0" distR="0" wp14:editId="630E817D">
            <wp:extent cx="3117215" cy="850900"/>
            <wp:effectExtent l="19050" t="0" r="6985"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117215" cy="850900"/>
                    </a:xfrm>
                    <a:prstGeom prst="rect">
                      <a:avLst/>
                    </a:prstGeom>
                    <a:noFill/>
                    <a:ln w="9525">
                      <a:noFill/>
                      <a:miter lim="800000"/>
                      <a:headEnd/>
                      <a:tailEnd/>
                    </a:ln>
                  </pic:spPr>
                </pic:pic>
              </a:graphicData>
            </a:graphic>
          </wp:inline>
        </w:drawing>
      </w:r>
    </w:p>
    <w:p w14:paraId="63E13F5B" w14:textId="77777777" w:rsidR="00585454" w:rsidRDefault="00840AC7" w:rsidP="00585454">
      <w:pPr>
        <w:pStyle w:val="ppFigureNumberIndent"/>
      </w:pPr>
      <w:r>
        <w:t xml:space="preserve">Figure </w:t>
      </w:r>
      <w:r w:rsidR="003B58F3">
        <w:fldChar w:fldCharType="begin"/>
      </w:r>
      <w:r>
        <w:instrText xml:space="preserve"> SEQ Figure \* ARABIC </w:instrText>
      </w:r>
      <w:r w:rsidR="003B58F3">
        <w:fldChar w:fldCharType="separate"/>
      </w:r>
      <w:r w:rsidR="00F67D64">
        <w:rPr>
          <w:noProof/>
        </w:rPr>
        <w:t>2</w:t>
      </w:r>
      <w:r w:rsidR="003B58F3">
        <w:fldChar w:fldCharType="end"/>
      </w:r>
    </w:p>
    <w:p w14:paraId="5348630B" w14:textId="70811024" w:rsidR="00585454" w:rsidRDefault="00840AC7" w:rsidP="00585454">
      <w:pPr>
        <w:pStyle w:val="ppFigureCaptionIndent"/>
      </w:pPr>
      <w:r>
        <w:t>Navigate to Event Handler from XAML Editor</w:t>
      </w:r>
    </w:p>
    <w:p w14:paraId="1B0C86CC" w14:textId="77777777" w:rsidR="002D1363" w:rsidRDefault="004C50D8" w:rsidP="002B06B5">
      <w:pPr>
        <w:pStyle w:val="ppNumberList"/>
      </w:pPr>
      <w:r>
        <w:t>The last action will take you to the source code editor, to the event handler function</w:t>
      </w:r>
      <w:r w:rsidR="00B11CBF">
        <w:t xml:space="preserve"> (located in </w:t>
      </w:r>
      <w:proofErr w:type="spellStart"/>
      <w:r w:rsidR="00B11CBF">
        <w:t>MainPage.xaml.cs</w:t>
      </w:r>
      <w:proofErr w:type="spellEnd"/>
      <w:r w:rsidR="00B11CBF">
        <w:t>)</w:t>
      </w:r>
      <w:r>
        <w:t>:</w:t>
      </w:r>
    </w:p>
    <w:p w14:paraId="4A9C05DE" w14:textId="77777777" w:rsidR="00585454" w:rsidRDefault="000371DD" w:rsidP="00585454">
      <w:pPr>
        <w:pStyle w:val="ppCodeLanguageIndent"/>
        <w:rPr>
          <w:rFonts w:eastAsiaTheme="minorHAnsi"/>
          <w:lang w:bidi="he-IL"/>
        </w:rPr>
      </w:pPr>
      <w:r>
        <w:rPr>
          <w:rFonts w:eastAsiaTheme="minorHAnsi"/>
          <w:lang w:bidi="he-IL"/>
        </w:rPr>
        <w:lastRenderedPageBreak/>
        <w:t>C#</w:t>
      </w:r>
    </w:p>
    <w:p w14:paraId="5E99F39B" w14:textId="77777777" w:rsidR="00585454" w:rsidRDefault="004C50D8" w:rsidP="00585454">
      <w:pPr>
        <w:pStyle w:val="ppCodeIndent"/>
        <w:rPr>
          <w:rFonts w:eastAsiaTheme="minorHAnsi"/>
          <w:lang w:bidi="he-IL"/>
        </w:rPr>
      </w:pPr>
      <w:r>
        <w:rPr>
          <w:rFonts w:eastAsiaTheme="minorHAnsi"/>
          <w:color w:val="0000FF"/>
          <w:lang w:bidi="he-IL"/>
        </w:rPr>
        <w:t>private</w:t>
      </w:r>
      <w:r>
        <w:rPr>
          <w:rFonts w:eastAsiaTheme="minorHAnsi"/>
          <w:lang w:bidi="he-IL"/>
        </w:rPr>
        <w:t xml:space="preserve"> </w:t>
      </w:r>
      <w:r>
        <w:rPr>
          <w:rFonts w:eastAsiaTheme="minorHAnsi"/>
          <w:color w:val="0000FF"/>
          <w:lang w:bidi="he-IL"/>
        </w:rPr>
        <w:t>void</w:t>
      </w:r>
      <w:r>
        <w:rPr>
          <w:rFonts w:eastAsiaTheme="minorHAnsi"/>
          <w:lang w:bidi="he-IL"/>
        </w:rPr>
        <w:t xml:space="preserve"> </w:t>
      </w:r>
      <w:proofErr w:type="spellStart"/>
      <w:r>
        <w:rPr>
          <w:rFonts w:eastAsiaTheme="minorHAnsi"/>
          <w:lang w:bidi="he-IL"/>
        </w:rPr>
        <w:t>btnGroup_Click</w:t>
      </w:r>
      <w:proofErr w:type="spellEnd"/>
      <w:r>
        <w:rPr>
          <w:rFonts w:eastAsiaTheme="minorHAnsi"/>
          <w:lang w:bidi="he-IL"/>
        </w:rPr>
        <w:t>(</w:t>
      </w:r>
      <w:r>
        <w:rPr>
          <w:rFonts w:eastAsiaTheme="minorHAnsi"/>
          <w:color w:val="0000FF"/>
          <w:lang w:bidi="he-IL"/>
        </w:rPr>
        <w:t>object</w:t>
      </w:r>
      <w:r>
        <w:rPr>
          <w:rFonts w:eastAsiaTheme="minorHAnsi"/>
          <w:lang w:bidi="he-IL"/>
        </w:rPr>
        <w:t xml:space="preserve"> sender, </w:t>
      </w:r>
      <w:proofErr w:type="spellStart"/>
      <w:r>
        <w:rPr>
          <w:rFonts w:eastAsiaTheme="minorHAnsi"/>
          <w:color w:val="2B91AF"/>
          <w:lang w:bidi="he-IL"/>
        </w:rPr>
        <w:t>RoutedEventArgs</w:t>
      </w:r>
      <w:proofErr w:type="spellEnd"/>
      <w:r>
        <w:rPr>
          <w:rFonts w:eastAsiaTheme="minorHAnsi"/>
          <w:lang w:bidi="he-IL"/>
        </w:rPr>
        <w:t xml:space="preserve"> e)</w:t>
      </w:r>
    </w:p>
    <w:p w14:paraId="532378F8" w14:textId="77777777" w:rsidR="00585454" w:rsidRDefault="004C50D8" w:rsidP="00585454">
      <w:pPr>
        <w:pStyle w:val="ppCodeIndent"/>
        <w:rPr>
          <w:rFonts w:eastAsiaTheme="minorHAnsi"/>
          <w:lang w:bidi="he-IL"/>
        </w:rPr>
      </w:pPr>
      <w:r>
        <w:rPr>
          <w:rFonts w:eastAsiaTheme="minorHAnsi"/>
          <w:lang w:bidi="he-IL"/>
        </w:rPr>
        <w:t>{</w:t>
      </w:r>
    </w:p>
    <w:p w14:paraId="12E49F02" w14:textId="77777777" w:rsidR="00585454" w:rsidRDefault="00585454" w:rsidP="00585454">
      <w:pPr>
        <w:pStyle w:val="ppCodeIndent"/>
        <w:rPr>
          <w:rFonts w:eastAsiaTheme="minorHAnsi"/>
          <w:lang w:bidi="he-IL"/>
        </w:rPr>
      </w:pPr>
    </w:p>
    <w:p w14:paraId="67B4CC31" w14:textId="77777777" w:rsidR="00585454" w:rsidRDefault="004C50D8" w:rsidP="00585454">
      <w:pPr>
        <w:pStyle w:val="ppCodeIndent"/>
        <w:rPr>
          <w:rFonts w:eastAsiaTheme="minorHAnsi"/>
          <w:lang w:bidi="he-IL"/>
        </w:rPr>
      </w:pPr>
      <w:r>
        <w:rPr>
          <w:rFonts w:eastAsiaTheme="minorHAnsi"/>
          <w:lang w:bidi="he-IL"/>
        </w:rPr>
        <w:t>}</w:t>
      </w:r>
    </w:p>
    <w:p w14:paraId="1E0A640C" w14:textId="77777777" w:rsidR="002D1363" w:rsidRDefault="004C50D8" w:rsidP="004C50D8">
      <w:pPr>
        <w:pStyle w:val="ppNumberList"/>
      </w:pPr>
      <w:r>
        <w:t xml:space="preserve">We'll create a group description that will allow us to group objects of type "Employee" by their "Group" property. To create the grouping, we'll use the </w:t>
      </w:r>
      <w:proofErr w:type="spellStart"/>
      <w:r>
        <w:t>CollectionViewSource</w:t>
      </w:r>
      <w:proofErr w:type="spellEnd"/>
      <w:r>
        <w:t xml:space="preserve"> object created previously in step 2. Add the following code to the event handler function</w:t>
      </w:r>
      <w:r w:rsidR="002C2039">
        <w:t>:</w:t>
      </w:r>
    </w:p>
    <w:p w14:paraId="0FACD796" w14:textId="77777777" w:rsidR="00585454" w:rsidRDefault="0030679B" w:rsidP="00585454">
      <w:pPr>
        <w:pStyle w:val="ppCodeLanguageIndent"/>
        <w:rPr>
          <w:rFonts w:eastAsiaTheme="minorHAnsi"/>
          <w:lang w:bidi="he-IL"/>
        </w:rPr>
      </w:pPr>
      <w:r>
        <w:rPr>
          <w:rFonts w:eastAsiaTheme="minorHAnsi"/>
          <w:lang w:bidi="he-IL"/>
        </w:rPr>
        <w:t>C#</w:t>
      </w:r>
    </w:p>
    <w:p w14:paraId="74D743F2" w14:textId="77777777" w:rsidR="00585454" w:rsidRDefault="004C50D8" w:rsidP="00585454">
      <w:pPr>
        <w:pStyle w:val="ppCodeIndent"/>
        <w:rPr>
          <w:rFonts w:eastAsiaTheme="minorHAnsi"/>
          <w:lang w:bidi="he-IL"/>
        </w:rPr>
      </w:pPr>
      <w:proofErr w:type="spellStart"/>
      <w:r>
        <w:rPr>
          <w:rFonts w:eastAsiaTheme="minorHAnsi"/>
          <w:lang w:bidi="he-IL"/>
        </w:rPr>
        <w:t>System.Windows.Data.</w:t>
      </w:r>
      <w:r>
        <w:rPr>
          <w:rFonts w:eastAsiaTheme="minorHAnsi"/>
          <w:color w:val="2B91AF"/>
          <w:lang w:bidi="he-IL"/>
        </w:rPr>
        <w:t>CollectionViewSource</w:t>
      </w:r>
      <w:proofErr w:type="spellEnd"/>
      <w:r>
        <w:rPr>
          <w:rFonts w:eastAsiaTheme="minorHAnsi"/>
          <w:lang w:bidi="he-IL"/>
        </w:rPr>
        <w:t xml:space="preserve"> </w:t>
      </w:r>
      <w:proofErr w:type="spellStart"/>
      <w:r>
        <w:rPr>
          <w:rFonts w:eastAsiaTheme="minorHAnsi"/>
          <w:lang w:bidi="he-IL"/>
        </w:rPr>
        <w:t>cvs</w:t>
      </w:r>
      <w:proofErr w:type="spellEnd"/>
      <w:r>
        <w:rPr>
          <w:rFonts w:eastAsiaTheme="minorHAnsi"/>
          <w:lang w:bidi="he-IL"/>
        </w:rPr>
        <w:t xml:space="preserve"> = </w:t>
      </w:r>
    </w:p>
    <w:p w14:paraId="01568C6F" w14:textId="77777777" w:rsidR="00585454" w:rsidRDefault="004C50D8" w:rsidP="00585454">
      <w:pPr>
        <w:pStyle w:val="ppCodeIndent"/>
        <w:rPr>
          <w:rFonts w:eastAsiaTheme="minorHAnsi"/>
          <w:lang w:bidi="he-IL"/>
        </w:rPr>
      </w:pPr>
      <w:r>
        <w:rPr>
          <w:rFonts w:eastAsiaTheme="minorHAnsi"/>
          <w:lang w:bidi="he-IL"/>
        </w:rPr>
        <w:t xml:space="preserve">    </w:t>
      </w:r>
      <w:proofErr w:type="spellStart"/>
      <w:r>
        <w:rPr>
          <w:rFonts w:eastAsiaTheme="minorHAnsi"/>
          <w:color w:val="0000FF"/>
          <w:lang w:bidi="he-IL"/>
        </w:rPr>
        <w:t>this</w:t>
      </w:r>
      <w:r>
        <w:rPr>
          <w:rFonts w:eastAsiaTheme="minorHAnsi"/>
          <w:lang w:bidi="he-IL"/>
        </w:rPr>
        <w:t>.Resources</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employeeManagerEmployeesViewSource</w:t>
      </w:r>
      <w:proofErr w:type="spellEnd"/>
      <w:r>
        <w:rPr>
          <w:rFonts w:eastAsiaTheme="minorHAnsi"/>
          <w:color w:val="A31515"/>
          <w:lang w:bidi="he-IL"/>
        </w:rPr>
        <w:t>"</w:t>
      </w:r>
      <w:r>
        <w:rPr>
          <w:rFonts w:eastAsiaTheme="minorHAnsi"/>
          <w:lang w:bidi="he-IL"/>
        </w:rPr>
        <w:t xml:space="preserve">] </w:t>
      </w:r>
      <w:r>
        <w:rPr>
          <w:rFonts w:eastAsiaTheme="minorHAnsi"/>
          <w:color w:val="0000FF"/>
          <w:lang w:bidi="he-IL"/>
        </w:rPr>
        <w:t>as</w:t>
      </w:r>
      <w:r>
        <w:rPr>
          <w:rFonts w:eastAsiaTheme="minorHAnsi"/>
          <w:lang w:bidi="he-IL"/>
        </w:rPr>
        <w:t xml:space="preserve"> </w:t>
      </w:r>
      <w:proofErr w:type="spellStart"/>
      <w:r>
        <w:rPr>
          <w:rFonts w:eastAsiaTheme="minorHAnsi"/>
          <w:lang w:bidi="he-IL"/>
        </w:rPr>
        <w:t>System.Windows.Data.</w:t>
      </w:r>
      <w:r>
        <w:rPr>
          <w:rFonts w:eastAsiaTheme="minorHAnsi"/>
          <w:color w:val="2B91AF"/>
          <w:lang w:bidi="he-IL"/>
        </w:rPr>
        <w:t>CollectionViewSource</w:t>
      </w:r>
      <w:proofErr w:type="spellEnd"/>
      <w:r>
        <w:rPr>
          <w:rFonts w:eastAsiaTheme="minorHAnsi"/>
          <w:lang w:bidi="he-IL"/>
        </w:rPr>
        <w:t>;</w:t>
      </w:r>
    </w:p>
    <w:p w14:paraId="705638FE" w14:textId="77777777" w:rsidR="00585454" w:rsidRDefault="00585454" w:rsidP="00585454">
      <w:pPr>
        <w:pStyle w:val="ppCodeIndent"/>
        <w:rPr>
          <w:rFonts w:eastAsiaTheme="minorHAnsi"/>
          <w:lang w:bidi="he-IL"/>
        </w:rPr>
      </w:pPr>
    </w:p>
    <w:p w14:paraId="36D54ABB" w14:textId="77777777" w:rsidR="00585454" w:rsidRDefault="004C50D8" w:rsidP="00585454">
      <w:pPr>
        <w:pStyle w:val="ppCodeIndent"/>
        <w:rPr>
          <w:rFonts w:eastAsiaTheme="minorHAnsi"/>
          <w:lang w:bidi="he-IL"/>
        </w:rPr>
      </w:pPr>
      <w:r>
        <w:rPr>
          <w:rFonts w:eastAsiaTheme="minorHAnsi"/>
          <w:color w:val="0000FF"/>
          <w:lang w:bidi="he-IL"/>
        </w:rPr>
        <w:t>if</w:t>
      </w:r>
      <w:r>
        <w:rPr>
          <w:rFonts w:eastAsiaTheme="minorHAnsi"/>
          <w:lang w:bidi="he-IL"/>
        </w:rPr>
        <w:t xml:space="preserve"> (</w:t>
      </w:r>
      <w:proofErr w:type="spellStart"/>
      <w:r>
        <w:rPr>
          <w:rFonts w:eastAsiaTheme="minorHAnsi"/>
          <w:lang w:bidi="he-IL"/>
        </w:rPr>
        <w:t>cvs.View.GroupDescriptions.Count</w:t>
      </w:r>
      <w:proofErr w:type="spellEnd"/>
      <w:r>
        <w:rPr>
          <w:rFonts w:eastAsiaTheme="minorHAnsi"/>
          <w:lang w:bidi="he-IL"/>
        </w:rPr>
        <w:t xml:space="preserve"> == </w:t>
      </w:r>
      <w:r>
        <w:rPr>
          <w:rFonts w:eastAsiaTheme="minorHAnsi"/>
          <w:color w:val="A52A2A"/>
          <w:lang w:bidi="he-IL"/>
        </w:rPr>
        <w:t>0</w:t>
      </w:r>
      <w:r>
        <w:rPr>
          <w:rFonts w:eastAsiaTheme="minorHAnsi"/>
          <w:lang w:bidi="he-IL"/>
        </w:rPr>
        <w:t>)</w:t>
      </w:r>
    </w:p>
    <w:p w14:paraId="2FA0C0E0" w14:textId="77777777" w:rsidR="00585454" w:rsidRDefault="004C50D8" w:rsidP="00585454">
      <w:pPr>
        <w:pStyle w:val="ppCodeIndent"/>
        <w:rPr>
          <w:rFonts w:eastAsiaTheme="minorHAnsi"/>
          <w:lang w:bidi="he-IL"/>
        </w:rPr>
      </w:pPr>
      <w:r>
        <w:rPr>
          <w:rFonts w:eastAsiaTheme="minorHAnsi"/>
          <w:lang w:bidi="he-IL"/>
        </w:rPr>
        <w:t xml:space="preserve">    </w:t>
      </w:r>
      <w:proofErr w:type="spellStart"/>
      <w:r>
        <w:rPr>
          <w:rFonts w:eastAsiaTheme="minorHAnsi"/>
          <w:lang w:bidi="he-IL"/>
        </w:rPr>
        <w:t>cvs.View.GroupDescriptions.Add</w:t>
      </w:r>
      <w:proofErr w:type="spellEnd"/>
      <w:r>
        <w:rPr>
          <w:rFonts w:eastAsiaTheme="minorHAnsi"/>
          <w:lang w:bidi="he-IL"/>
        </w:rPr>
        <w:t>(</w:t>
      </w:r>
      <w:r w:rsidR="00976E42">
        <w:rPr>
          <w:rFonts w:eastAsiaTheme="minorHAnsi"/>
          <w:lang w:bidi="he-IL"/>
        </w:rPr>
        <w:br/>
        <w:t xml:space="preserve">    </w:t>
      </w:r>
      <w:r w:rsidR="00540010">
        <w:rPr>
          <w:rFonts w:eastAsiaTheme="minorHAnsi"/>
          <w:lang w:bidi="he-IL"/>
        </w:rPr>
        <w:t xml:space="preserve">  </w:t>
      </w:r>
      <w:r>
        <w:rPr>
          <w:rFonts w:eastAsiaTheme="minorHAnsi"/>
          <w:color w:val="0000FF"/>
          <w:lang w:bidi="he-IL"/>
        </w:rPr>
        <w:t>new</w:t>
      </w:r>
      <w:r>
        <w:rPr>
          <w:rFonts w:eastAsiaTheme="minorHAnsi"/>
          <w:lang w:bidi="he-IL"/>
        </w:rPr>
        <w:t xml:space="preserve"> </w:t>
      </w:r>
      <w:proofErr w:type="spellStart"/>
      <w:r>
        <w:rPr>
          <w:rFonts w:eastAsiaTheme="minorHAnsi"/>
          <w:lang w:bidi="he-IL"/>
        </w:rPr>
        <w:t>System.Windows.Data.</w:t>
      </w:r>
      <w:r>
        <w:rPr>
          <w:rFonts w:eastAsiaTheme="minorHAnsi"/>
          <w:color w:val="2B91AF"/>
          <w:lang w:bidi="he-IL"/>
        </w:rPr>
        <w:t>PropertyGroupDescription</w:t>
      </w:r>
      <w:proofErr w:type="spellEnd"/>
      <w:r>
        <w:rPr>
          <w:rFonts w:eastAsiaTheme="minorHAnsi"/>
          <w:lang w:bidi="he-IL"/>
        </w:rPr>
        <w:t>(</w:t>
      </w:r>
      <w:r>
        <w:rPr>
          <w:rFonts w:eastAsiaTheme="minorHAnsi"/>
          <w:color w:val="A31515"/>
          <w:lang w:bidi="he-IL"/>
        </w:rPr>
        <w:t>"Group"</w:t>
      </w:r>
      <w:r>
        <w:rPr>
          <w:rFonts w:eastAsiaTheme="minorHAnsi"/>
          <w:lang w:bidi="he-IL"/>
        </w:rPr>
        <w:t>));</w:t>
      </w:r>
    </w:p>
    <w:p w14:paraId="45141C27" w14:textId="77777777" w:rsidR="00585454" w:rsidRDefault="004C50D8" w:rsidP="00585454">
      <w:pPr>
        <w:pStyle w:val="ppCodeIndent"/>
        <w:rPr>
          <w:rFonts w:eastAsiaTheme="minorHAnsi"/>
          <w:lang w:bidi="he-IL"/>
        </w:rPr>
      </w:pPr>
      <w:r>
        <w:rPr>
          <w:rFonts w:eastAsiaTheme="minorHAnsi"/>
          <w:color w:val="0000FF"/>
          <w:lang w:bidi="he-IL"/>
        </w:rPr>
        <w:t>else</w:t>
      </w:r>
    </w:p>
    <w:p w14:paraId="2F88E8A6" w14:textId="77777777" w:rsidR="00585454" w:rsidRDefault="004C50D8" w:rsidP="00585454">
      <w:pPr>
        <w:pStyle w:val="ppCodeIndent"/>
        <w:rPr>
          <w:rFonts w:eastAsiaTheme="minorHAnsi"/>
          <w:lang w:bidi="he-IL"/>
        </w:rPr>
      </w:pPr>
      <w:r>
        <w:rPr>
          <w:rFonts w:eastAsiaTheme="minorHAnsi"/>
          <w:lang w:bidi="he-IL"/>
        </w:rPr>
        <w:t xml:space="preserve">    </w:t>
      </w:r>
      <w:proofErr w:type="spellStart"/>
      <w:r>
        <w:rPr>
          <w:rFonts w:eastAsiaTheme="minorHAnsi"/>
          <w:lang w:bidi="he-IL"/>
        </w:rPr>
        <w:t>cvs.View.Refresh</w:t>
      </w:r>
      <w:proofErr w:type="spellEnd"/>
      <w:r>
        <w:rPr>
          <w:rFonts w:eastAsiaTheme="minorHAnsi"/>
          <w:lang w:bidi="he-IL"/>
        </w:rPr>
        <w:t>();</w:t>
      </w:r>
    </w:p>
    <w:p w14:paraId="3251F209" w14:textId="77777777" w:rsidR="004C50D8" w:rsidRDefault="004C50D8" w:rsidP="004C50D8">
      <w:pPr>
        <w:autoSpaceDE w:val="0"/>
        <w:autoSpaceDN w:val="0"/>
        <w:adjustRightInd w:val="0"/>
        <w:spacing w:after="0" w:line="240" w:lineRule="auto"/>
        <w:rPr>
          <w:rFonts w:ascii="Consolas" w:eastAsiaTheme="minorHAnsi" w:hAnsi="Consolas" w:cs="Consolas"/>
          <w:sz w:val="24"/>
          <w:szCs w:val="24"/>
          <w:lang w:bidi="he-IL"/>
        </w:rPr>
      </w:pPr>
    </w:p>
    <w:p w14:paraId="0CBF12EC" w14:textId="77777777" w:rsidR="002D1363" w:rsidRDefault="004C50D8" w:rsidP="002B06B5">
      <w:pPr>
        <w:pStyle w:val="ppNumberList"/>
      </w:pPr>
      <w:r>
        <w:t>Compile and run the application – press the "Group" button and notice how the data is grouped into 4 groups ("IT", "Students", "Mana</w:t>
      </w:r>
      <w:r w:rsidR="00D34589">
        <w:t>gers" and a group with no name) based on the Employee cla</w:t>
      </w:r>
      <w:r w:rsidR="00F50321">
        <w:t>s</w:t>
      </w:r>
      <w:r w:rsidR="00D34589">
        <w:t>s’ Group property.</w:t>
      </w:r>
    </w:p>
    <w:p w14:paraId="19459E6F" w14:textId="77777777" w:rsidR="004C50D8" w:rsidRDefault="004C50D8" w:rsidP="00F43C76">
      <w:pPr>
        <w:pStyle w:val="ppNumberList"/>
      </w:pPr>
      <w:r>
        <w:t>Return to Visual Studio and open the file "</w:t>
      </w:r>
      <w:proofErr w:type="spellStart"/>
      <w:r>
        <w:t>E</w:t>
      </w:r>
      <w:r w:rsidRPr="004C50D8">
        <w:t>mployeesManager.cs</w:t>
      </w:r>
      <w:proofErr w:type="spellEnd"/>
      <w:r w:rsidR="00F43C76">
        <w:t>. T</w:t>
      </w:r>
      <w:r>
        <w:t>his file contains the initialization code for the list of employees. Examine how the same groups we saw in the data grid appear as in the "Group" property of each employee.</w:t>
      </w:r>
    </w:p>
    <w:p w14:paraId="1EDBD2BB" w14:textId="77777777" w:rsidR="002D1363" w:rsidRDefault="00591556" w:rsidP="002C2039">
      <w:pPr>
        <w:pStyle w:val="ppNumberList"/>
      </w:pPr>
      <w:r>
        <w:t>In</w:t>
      </w:r>
      <w:r w:rsidR="004C50D8">
        <w:t xml:space="preserve"> "</w:t>
      </w:r>
      <w:proofErr w:type="spellStart"/>
      <w:r w:rsidR="004C50D8">
        <w:t>MainPage.xaml</w:t>
      </w:r>
      <w:proofErr w:type="spellEnd"/>
      <w:r w:rsidR="004C50D8">
        <w:t>" and locate the "</w:t>
      </w:r>
      <w:proofErr w:type="spellStart"/>
      <w:r w:rsidR="004C50D8">
        <w:t>btnUnGroup</w:t>
      </w:r>
      <w:proofErr w:type="spellEnd"/>
      <w:r w:rsidR="004C50D8">
        <w:t>" button. Add the default event handler for the button's "Click" event and navigate to its event handler. Add the following code to allow the data grid to be ungrouped</w:t>
      </w:r>
      <w:r w:rsidR="0092409A">
        <w:t>:</w:t>
      </w:r>
    </w:p>
    <w:p w14:paraId="72301191" w14:textId="77777777" w:rsidR="00585454" w:rsidRDefault="0030679B" w:rsidP="00585454">
      <w:pPr>
        <w:pStyle w:val="ppCodeLanguageIndent"/>
        <w:rPr>
          <w:rFonts w:eastAsiaTheme="minorHAnsi"/>
          <w:lang w:bidi="he-IL"/>
        </w:rPr>
      </w:pPr>
      <w:r>
        <w:rPr>
          <w:rFonts w:eastAsiaTheme="minorHAnsi"/>
          <w:lang w:bidi="he-IL"/>
        </w:rPr>
        <w:t>C#</w:t>
      </w:r>
    </w:p>
    <w:p w14:paraId="391EEC60" w14:textId="77777777" w:rsidR="00585454" w:rsidRDefault="004C50D8" w:rsidP="00585454">
      <w:pPr>
        <w:pStyle w:val="ppCodeIndent"/>
        <w:rPr>
          <w:rFonts w:eastAsiaTheme="minorHAnsi"/>
          <w:lang w:bidi="he-IL"/>
        </w:rPr>
      </w:pPr>
      <w:proofErr w:type="spellStart"/>
      <w:r>
        <w:rPr>
          <w:rFonts w:eastAsiaTheme="minorHAnsi"/>
          <w:lang w:bidi="he-IL"/>
        </w:rPr>
        <w:t>System.Windows.Data.</w:t>
      </w:r>
      <w:r>
        <w:rPr>
          <w:rFonts w:eastAsiaTheme="minorHAnsi"/>
          <w:color w:val="2B91AF"/>
          <w:lang w:bidi="he-IL"/>
        </w:rPr>
        <w:t>CollectionViewSource</w:t>
      </w:r>
      <w:proofErr w:type="spellEnd"/>
      <w:r>
        <w:rPr>
          <w:rFonts w:eastAsiaTheme="minorHAnsi"/>
          <w:lang w:bidi="he-IL"/>
        </w:rPr>
        <w:t xml:space="preserve"> </w:t>
      </w:r>
      <w:proofErr w:type="spellStart"/>
      <w:r>
        <w:rPr>
          <w:rFonts w:eastAsiaTheme="minorHAnsi"/>
          <w:lang w:bidi="he-IL"/>
        </w:rPr>
        <w:t>cvs</w:t>
      </w:r>
      <w:proofErr w:type="spellEnd"/>
      <w:r>
        <w:rPr>
          <w:rFonts w:eastAsiaTheme="minorHAnsi"/>
          <w:lang w:bidi="he-IL"/>
        </w:rPr>
        <w:t xml:space="preserve"> = </w:t>
      </w:r>
    </w:p>
    <w:p w14:paraId="725EECB9" w14:textId="77777777" w:rsidR="00585454" w:rsidRDefault="004C50D8" w:rsidP="00585454">
      <w:pPr>
        <w:pStyle w:val="ppCodeIndent"/>
        <w:rPr>
          <w:rFonts w:eastAsiaTheme="minorHAnsi"/>
          <w:lang w:bidi="he-IL"/>
        </w:rPr>
      </w:pPr>
      <w:r>
        <w:rPr>
          <w:rFonts w:eastAsiaTheme="minorHAnsi"/>
          <w:lang w:bidi="he-IL"/>
        </w:rPr>
        <w:t xml:space="preserve">    </w:t>
      </w:r>
      <w:proofErr w:type="spellStart"/>
      <w:r>
        <w:rPr>
          <w:rFonts w:eastAsiaTheme="minorHAnsi"/>
          <w:color w:val="0000FF"/>
          <w:lang w:bidi="he-IL"/>
        </w:rPr>
        <w:t>this</w:t>
      </w:r>
      <w:r>
        <w:rPr>
          <w:rFonts w:eastAsiaTheme="minorHAnsi"/>
          <w:lang w:bidi="he-IL"/>
        </w:rPr>
        <w:t>.Resources</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employeeManagerEmployeesViewSource</w:t>
      </w:r>
      <w:proofErr w:type="spellEnd"/>
      <w:r>
        <w:rPr>
          <w:rFonts w:eastAsiaTheme="minorHAnsi"/>
          <w:color w:val="A31515"/>
          <w:lang w:bidi="he-IL"/>
        </w:rPr>
        <w:t>"</w:t>
      </w:r>
      <w:r>
        <w:rPr>
          <w:rFonts w:eastAsiaTheme="minorHAnsi"/>
          <w:lang w:bidi="he-IL"/>
        </w:rPr>
        <w:t xml:space="preserve">] </w:t>
      </w:r>
      <w:r>
        <w:rPr>
          <w:rFonts w:eastAsiaTheme="minorHAnsi"/>
          <w:color w:val="0000FF"/>
          <w:lang w:bidi="he-IL"/>
        </w:rPr>
        <w:t>as</w:t>
      </w:r>
      <w:r>
        <w:rPr>
          <w:rFonts w:eastAsiaTheme="minorHAnsi"/>
          <w:lang w:bidi="he-IL"/>
        </w:rPr>
        <w:t xml:space="preserve"> </w:t>
      </w:r>
      <w:proofErr w:type="spellStart"/>
      <w:r>
        <w:rPr>
          <w:rFonts w:eastAsiaTheme="minorHAnsi"/>
          <w:lang w:bidi="he-IL"/>
        </w:rPr>
        <w:t>System.Windows.Data.</w:t>
      </w:r>
      <w:r>
        <w:rPr>
          <w:rFonts w:eastAsiaTheme="minorHAnsi"/>
          <w:color w:val="2B91AF"/>
          <w:lang w:bidi="he-IL"/>
        </w:rPr>
        <w:t>CollectionViewSource</w:t>
      </w:r>
      <w:proofErr w:type="spellEnd"/>
      <w:r>
        <w:rPr>
          <w:rFonts w:eastAsiaTheme="minorHAnsi"/>
          <w:lang w:bidi="he-IL"/>
        </w:rPr>
        <w:t>;</w:t>
      </w:r>
    </w:p>
    <w:p w14:paraId="3EAC6AD8" w14:textId="77777777" w:rsidR="00585454" w:rsidRDefault="004C50D8" w:rsidP="00585454">
      <w:pPr>
        <w:pStyle w:val="ppCodeIndent"/>
        <w:rPr>
          <w:rFonts w:eastAsiaTheme="minorHAnsi"/>
          <w:lang w:bidi="he-IL"/>
        </w:rPr>
      </w:pPr>
      <w:proofErr w:type="spellStart"/>
      <w:r>
        <w:rPr>
          <w:rFonts w:eastAsiaTheme="minorHAnsi"/>
          <w:lang w:bidi="he-IL"/>
        </w:rPr>
        <w:t>cvs.View.GroupDescriptions.Clear</w:t>
      </w:r>
      <w:proofErr w:type="spellEnd"/>
      <w:r>
        <w:rPr>
          <w:rFonts w:eastAsiaTheme="minorHAnsi"/>
          <w:lang w:bidi="he-IL"/>
        </w:rPr>
        <w:t>();</w:t>
      </w:r>
    </w:p>
    <w:p w14:paraId="778BC133" w14:textId="77777777" w:rsidR="009B0031" w:rsidRDefault="004C50D8" w:rsidP="002C2039">
      <w:pPr>
        <w:pStyle w:val="ppNumberList"/>
      </w:pPr>
      <w:r>
        <w:t xml:space="preserve">Compile and run the application. Press the "Group" button, </w:t>
      </w:r>
      <w:r w:rsidR="002C2039">
        <w:t xml:space="preserve">and </w:t>
      </w:r>
      <w:r>
        <w:t>then the "Ungroup" button</w:t>
      </w:r>
      <w:r w:rsidR="00A1188A">
        <w:t xml:space="preserve"> and </w:t>
      </w:r>
      <w:r>
        <w:t>the data grid will group the data and then ungroup it.</w:t>
      </w:r>
    </w:p>
    <w:p w14:paraId="477FAE79" w14:textId="77777777" w:rsidR="009B0031" w:rsidRDefault="009B0031" w:rsidP="009B0031">
      <w:pPr>
        <w:pStyle w:val="ppListEnd"/>
      </w:pPr>
    </w:p>
    <w:p w14:paraId="085535FF" w14:textId="77777777" w:rsidR="0030679B" w:rsidRDefault="0030679B">
      <w:pPr>
        <w:spacing w:after="200"/>
      </w:pPr>
      <w:r>
        <w:br w:type="page"/>
      </w:r>
    </w:p>
    <w:bookmarkStart w:id="7" w:name="_Toc256193477" w:displacedByCustomXml="next"/>
    <w:sdt>
      <w:sdtPr>
        <w:alias w:val="Topic"/>
        <w:tag w:val="30909b78-b087-40e1-84d7-d025dacca57d"/>
        <w:id w:val="-702243687"/>
        <w:placeholder>
          <w:docPart w:val="DefaultPlaceholder_1082065158"/>
        </w:placeholder>
        <w:text/>
      </w:sdtPr>
      <w:sdtEndPr/>
      <w:sdtContent>
        <w:p w14:paraId="4805298A" w14:textId="77777777" w:rsidR="00AF39B2" w:rsidRDefault="00AF39B2" w:rsidP="00AF39B2">
          <w:pPr>
            <w:pStyle w:val="ppTopic"/>
          </w:pPr>
          <w:r>
            <w:t>Exercise 2 –Binding &amp; Validation Features</w:t>
          </w:r>
        </w:p>
      </w:sdtContent>
    </w:sdt>
    <w:bookmarkEnd w:id="7" w:displacedByCustomXml="prev"/>
    <w:p w14:paraId="09176BED" w14:textId="77777777" w:rsidR="00D93BAD" w:rsidRDefault="00B56C96" w:rsidP="00000336">
      <w:pPr>
        <w:pStyle w:val="ppBodyText"/>
      </w:pPr>
      <w:r>
        <w:t xml:space="preserve">The goal of this exercise is to familiarize the student with </w:t>
      </w:r>
      <w:r w:rsidR="002C2039">
        <w:t xml:space="preserve">the </w:t>
      </w:r>
      <w:r>
        <w:t>new Binding &amp; Validation features in Silverlight 4.</w:t>
      </w:r>
      <w:r w:rsidR="00000336">
        <w:t xml:space="preserve"> </w:t>
      </w:r>
      <w:r>
        <w:t>Silverlight 4</w:t>
      </w:r>
      <w:r w:rsidR="00000336">
        <w:t xml:space="preserve"> allows</w:t>
      </w:r>
      <w:r>
        <w:t xml:space="preserve"> you </w:t>
      </w:r>
      <w:r w:rsidR="00000336">
        <w:t xml:space="preserve">to </w:t>
      </w:r>
      <w:r>
        <w:t xml:space="preserve">change how data </w:t>
      </w:r>
      <w:r w:rsidR="002C2039">
        <w:t xml:space="preserve">is formatted </w:t>
      </w:r>
      <w:r>
        <w:t xml:space="preserve">without </w:t>
      </w:r>
      <w:r w:rsidR="002C2039">
        <w:t xml:space="preserve">having to </w:t>
      </w:r>
      <w:r w:rsidR="002A3763">
        <w:t>implement</w:t>
      </w:r>
      <w:r w:rsidR="002C2039">
        <w:t xml:space="preserve"> and apply an</w:t>
      </w:r>
      <w:r w:rsidR="002A3763">
        <w:t xml:space="preserve"> </w:t>
      </w:r>
      <w:proofErr w:type="spellStart"/>
      <w:r w:rsidR="002A3763">
        <w:t>IValue</w:t>
      </w:r>
      <w:r>
        <w:t>Converter</w:t>
      </w:r>
      <w:proofErr w:type="spellEnd"/>
      <w:r w:rsidR="002C2039">
        <w:t xml:space="preserve">. Additionally, you can </w:t>
      </w:r>
      <w:r>
        <w:t xml:space="preserve">decide what to do when binding fails to return data and </w:t>
      </w:r>
      <w:r w:rsidR="002C2039">
        <w:t xml:space="preserve">choose </w:t>
      </w:r>
      <w:r>
        <w:t xml:space="preserve">how to validate data </w:t>
      </w:r>
      <w:r w:rsidR="002C2039">
        <w:t xml:space="preserve">more </w:t>
      </w:r>
      <w:r>
        <w:t>easily.</w:t>
      </w:r>
    </w:p>
    <w:p w14:paraId="62941FF0" w14:textId="77777777" w:rsidR="0030679B" w:rsidRDefault="00182EBE" w:rsidP="004559D4">
      <w:pPr>
        <w:pStyle w:val="ppBodyText"/>
      </w:pPr>
      <w:r>
        <w:t xml:space="preserve">In the previous exercise, we removed some of the columns displayed in the </w:t>
      </w:r>
      <w:proofErr w:type="spellStart"/>
      <w:r>
        <w:t>DataGrid</w:t>
      </w:r>
      <w:proofErr w:type="spellEnd"/>
      <w:r>
        <w:t xml:space="preserve">. In order to see the employees' </w:t>
      </w:r>
      <w:r w:rsidR="002C2039">
        <w:t xml:space="preserve">complete </w:t>
      </w:r>
      <w:r>
        <w:t>information, we'll add a simple form view to the application</w:t>
      </w:r>
      <w:r w:rsidR="002C2039">
        <w:t>,</w:t>
      </w:r>
      <w:r>
        <w:t xml:space="preserve"> </w:t>
      </w:r>
      <w:r w:rsidR="002C2039">
        <w:t xml:space="preserve">which </w:t>
      </w:r>
      <w:r>
        <w:t xml:space="preserve">will show the employee's properties for the selected employee in the </w:t>
      </w:r>
      <w:proofErr w:type="spellStart"/>
      <w:r>
        <w:t>DataGrid</w:t>
      </w:r>
      <w:proofErr w:type="spellEnd"/>
      <w:r>
        <w:t xml:space="preserve">. </w:t>
      </w:r>
    </w:p>
    <w:p w14:paraId="679A26E8" w14:textId="77777777" w:rsidR="00B11CBF" w:rsidRDefault="00B11CBF" w:rsidP="004559D4">
      <w:pPr>
        <w:pStyle w:val="ppBodyText"/>
      </w:pPr>
      <w:r>
        <w:t xml:space="preserve">You can </w:t>
      </w:r>
      <w:r w:rsidR="00DA5272">
        <w:t>continue</w:t>
      </w:r>
      <w:r>
        <w:t xml:space="preserve"> building on your work from Exercise 1.  If you had problems with Exercise 1, you can n</w:t>
      </w:r>
      <w:r w:rsidRPr="00B11CBF">
        <w:t>avigate to “</w:t>
      </w:r>
      <w:proofErr w:type="spellStart"/>
      <w:r w:rsidRPr="00B11CBF">
        <w:t>EmployeeManager</w:t>
      </w:r>
      <w:proofErr w:type="spellEnd"/>
      <w:r w:rsidRPr="00B11CBF">
        <w:t>\Source\Ex0</w:t>
      </w:r>
      <w:r>
        <w:t>2</w:t>
      </w:r>
      <w:r w:rsidRPr="00B11CBF">
        <w:t xml:space="preserve">\begin” </w:t>
      </w:r>
      <w:r w:rsidR="005641B5" w:rsidRPr="00B11CBF">
        <w:t>folder</w:t>
      </w:r>
      <w:r w:rsidR="005641B5">
        <w:t xml:space="preserve"> and</w:t>
      </w:r>
      <w:r>
        <w:t xml:space="preserve"> open the</w:t>
      </w:r>
      <w:r w:rsidRPr="00B11CBF">
        <w:t xml:space="preserve"> “EmployeeManager.sln”</w:t>
      </w:r>
      <w:r>
        <w:t xml:space="preserve"> to continue.</w:t>
      </w:r>
    </w:p>
    <w:p w14:paraId="1FD381A1" w14:textId="77777777" w:rsidR="009B0031" w:rsidRDefault="009B0031" w:rsidP="0022054D">
      <w:pPr>
        <w:pStyle w:val="ppProcedureStart"/>
        <w:rPr>
          <w:rFonts w:eastAsiaTheme="majorEastAsia"/>
        </w:rPr>
      </w:pPr>
      <w:bookmarkStart w:id="8" w:name="_Toc256193478"/>
      <w:r>
        <w:rPr>
          <w:rFonts w:eastAsiaTheme="majorEastAsia"/>
        </w:rPr>
        <w:t xml:space="preserve">Task 1 – </w:t>
      </w:r>
      <w:r w:rsidR="0022054D">
        <w:rPr>
          <w:rFonts w:eastAsiaTheme="majorEastAsia"/>
        </w:rPr>
        <w:t>Binding to Dependency Properties</w:t>
      </w:r>
      <w:bookmarkEnd w:id="8"/>
      <w:r w:rsidR="0022054D">
        <w:rPr>
          <w:rFonts w:eastAsiaTheme="majorEastAsia"/>
        </w:rPr>
        <w:t xml:space="preserve"> </w:t>
      </w:r>
    </w:p>
    <w:p w14:paraId="1020ADD2" w14:textId="77777777" w:rsidR="00182EBE" w:rsidRDefault="00182EBE" w:rsidP="00182EBE">
      <w:pPr>
        <w:pStyle w:val="ppNumberList"/>
      </w:pPr>
      <w:r>
        <w:t xml:space="preserve">Add </w:t>
      </w:r>
      <w:r w:rsidR="002C2039">
        <w:t xml:space="preserve">a </w:t>
      </w:r>
      <w:r>
        <w:t xml:space="preserve">new item to </w:t>
      </w:r>
      <w:r w:rsidR="00585717">
        <w:t xml:space="preserve">the </w:t>
      </w:r>
      <w:proofErr w:type="spellStart"/>
      <w:r>
        <w:t>EmployeeManager</w:t>
      </w:r>
      <w:proofErr w:type="spellEnd"/>
      <w:r>
        <w:t xml:space="preserve"> project item by right clicking on the project and selecting </w:t>
      </w:r>
      <w:r w:rsidRPr="0065600C">
        <w:rPr>
          <w:b/>
          <w:bCs/>
        </w:rPr>
        <w:t>Add</w:t>
      </w:r>
      <w:r>
        <w:t xml:space="preserve"> </w:t>
      </w:r>
      <w:r>
        <w:sym w:font="Wingdings" w:char="F0E0"/>
      </w:r>
      <w:r>
        <w:t xml:space="preserve"> </w:t>
      </w:r>
      <w:r w:rsidRPr="0065600C">
        <w:rPr>
          <w:b/>
          <w:bCs/>
        </w:rPr>
        <w:t>New Item…</w:t>
      </w:r>
    </w:p>
    <w:p w14:paraId="50B90AD5" w14:textId="77777777" w:rsidR="00585454" w:rsidRDefault="00182EBE" w:rsidP="00585454">
      <w:pPr>
        <w:pStyle w:val="ppFigureIndent"/>
      </w:pPr>
      <w:r>
        <w:rPr>
          <w:noProof/>
          <w:lang w:bidi="he-IL"/>
        </w:rPr>
        <w:drawing>
          <wp:inline distT="0" distB="0" distL="0" distR="0" wp14:editId="3E8A747F">
            <wp:extent cx="5581650" cy="2313940"/>
            <wp:effectExtent l="19050" t="0" r="0" b="0"/>
            <wp:docPr id="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81650" cy="2313940"/>
                    </a:xfrm>
                    <a:prstGeom prst="rect">
                      <a:avLst/>
                    </a:prstGeom>
                    <a:noFill/>
                    <a:ln w="9525">
                      <a:noFill/>
                      <a:miter lim="800000"/>
                      <a:headEnd/>
                      <a:tailEnd/>
                    </a:ln>
                  </pic:spPr>
                </pic:pic>
              </a:graphicData>
            </a:graphic>
          </wp:inline>
        </w:drawing>
      </w:r>
    </w:p>
    <w:p w14:paraId="65E17A66" w14:textId="77777777" w:rsidR="00182EBE" w:rsidRDefault="00182EBE" w:rsidP="00B80189">
      <w:pPr>
        <w:pStyle w:val="ppFigureNumberIndent"/>
      </w:pPr>
      <w:r>
        <w:t xml:space="preserve">Figure </w:t>
      </w:r>
      <w:r w:rsidR="00B80189">
        <w:t>1</w:t>
      </w:r>
    </w:p>
    <w:p w14:paraId="16217FE9" w14:textId="3688A3E8" w:rsidR="00182EBE" w:rsidRPr="008D6168" w:rsidRDefault="00182EBE" w:rsidP="00182EBE">
      <w:pPr>
        <w:pStyle w:val="ppFigureCaptionIndent"/>
      </w:pPr>
      <w:r>
        <w:t>Add New Item To the Project</w:t>
      </w:r>
    </w:p>
    <w:p w14:paraId="1E34D3DB" w14:textId="77777777" w:rsidR="00182EBE" w:rsidRDefault="00182EBE" w:rsidP="00182EBE">
      <w:pPr>
        <w:pStyle w:val="ppNumberList"/>
      </w:pPr>
      <w:r>
        <w:t xml:space="preserve">From “Add New Item - </w:t>
      </w:r>
      <w:proofErr w:type="spellStart"/>
      <w:r>
        <w:t>EmployeeManager</w:t>
      </w:r>
      <w:proofErr w:type="spellEnd"/>
      <w:r>
        <w:t xml:space="preserve">” dialog select “Silverlight </w:t>
      </w:r>
      <w:proofErr w:type="spellStart"/>
      <w:r>
        <w:t>Templated</w:t>
      </w:r>
      <w:proofErr w:type="spellEnd"/>
      <w:r>
        <w:t xml:space="preserve"> Control”, name it </w:t>
      </w:r>
      <w:proofErr w:type="spellStart"/>
      <w:r w:rsidRPr="00182EBE">
        <w:t>EmployeeDataForm</w:t>
      </w:r>
      <w:r>
        <w:t>.cs</w:t>
      </w:r>
      <w:proofErr w:type="spellEnd"/>
      <w:r>
        <w:t xml:space="preserve"> and click “Add”</w:t>
      </w:r>
      <w:r w:rsidR="00623467">
        <w:t>.</w:t>
      </w:r>
    </w:p>
    <w:p w14:paraId="6BB0339A" w14:textId="77777777" w:rsidR="00585454" w:rsidRDefault="00182EBE" w:rsidP="00585454">
      <w:pPr>
        <w:pStyle w:val="ppFigureIndent"/>
      </w:pPr>
      <w:r>
        <w:rPr>
          <w:noProof/>
          <w:lang w:bidi="he-IL"/>
        </w:rPr>
        <w:lastRenderedPageBreak/>
        <w:drawing>
          <wp:inline distT="0" distB="0" distL="0" distR="0" wp14:editId="60A40F0A">
            <wp:extent cx="5718132" cy="3951798"/>
            <wp:effectExtent l="19050" t="0" r="0" b="0"/>
            <wp:docPr id="6"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719980" cy="3953075"/>
                    </a:xfrm>
                    <a:prstGeom prst="rect">
                      <a:avLst/>
                    </a:prstGeom>
                    <a:noFill/>
                    <a:ln w="9525">
                      <a:noFill/>
                      <a:miter lim="800000"/>
                      <a:headEnd/>
                      <a:tailEnd/>
                    </a:ln>
                  </pic:spPr>
                </pic:pic>
              </a:graphicData>
            </a:graphic>
          </wp:inline>
        </w:drawing>
      </w:r>
    </w:p>
    <w:p w14:paraId="61B879E1" w14:textId="77777777" w:rsidR="00182EBE" w:rsidRDefault="00182EBE" w:rsidP="00B80189">
      <w:pPr>
        <w:pStyle w:val="ppFigureNumberIndent"/>
      </w:pPr>
      <w:r>
        <w:t xml:space="preserve">Figure </w:t>
      </w:r>
      <w:r w:rsidR="00B80189">
        <w:t>2</w:t>
      </w:r>
    </w:p>
    <w:p w14:paraId="7D288BF8" w14:textId="3304C90F" w:rsidR="00182EBE" w:rsidRPr="008D6168" w:rsidRDefault="00182EBE" w:rsidP="00182EBE">
      <w:pPr>
        <w:pStyle w:val="ppFigureCaptionIndent"/>
      </w:pPr>
      <w:r>
        <w:t>Add New Item Dialog Box</w:t>
      </w:r>
    </w:p>
    <w:p w14:paraId="178EA421" w14:textId="77777777" w:rsidR="00182EBE" w:rsidRDefault="00182EBE" w:rsidP="009144F3">
      <w:pPr>
        <w:pStyle w:val="ppNumberList"/>
      </w:pPr>
      <w:r>
        <w:t xml:space="preserve">Once the control has been added, the </w:t>
      </w:r>
      <w:r w:rsidR="009144F3">
        <w:t xml:space="preserve">new </w:t>
      </w:r>
      <w:r>
        <w:t xml:space="preserve">control's code </w:t>
      </w:r>
      <w:r w:rsidR="009144F3">
        <w:t xml:space="preserve">will open in Visual Studio </w:t>
      </w:r>
      <w:r>
        <w:t>(the file "</w:t>
      </w:r>
      <w:proofErr w:type="spellStart"/>
      <w:r w:rsidRPr="00182EBE">
        <w:t>EmployeeDataForm.cs</w:t>
      </w:r>
      <w:proofErr w:type="spellEnd"/>
      <w:r>
        <w:t>"</w:t>
      </w:r>
      <w:r w:rsidR="00623467">
        <w:t>)</w:t>
      </w:r>
      <w:r>
        <w:t xml:space="preserve">. </w:t>
      </w:r>
      <w:r w:rsidR="00623467">
        <w:t xml:space="preserve">Replace </w:t>
      </w:r>
      <w:r>
        <w:t>the code in the file with the following code</w:t>
      </w:r>
      <w:r w:rsidR="00D066B2">
        <w:t xml:space="preserve"> (you can cut and paste the code from the lab exercise document available on the lab machine)</w:t>
      </w:r>
      <w:r w:rsidR="00623467">
        <w:t>:</w:t>
      </w:r>
    </w:p>
    <w:p w14:paraId="563B435B" w14:textId="77777777" w:rsidR="00585454" w:rsidRDefault="0030679B" w:rsidP="00585454">
      <w:pPr>
        <w:pStyle w:val="ppCodeLanguageIndent"/>
        <w:rPr>
          <w:rFonts w:eastAsiaTheme="minorHAnsi"/>
          <w:lang w:bidi="he-IL"/>
        </w:rPr>
      </w:pPr>
      <w:r>
        <w:rPr>
          <w:rFonts w:eastAsiaTheme="minorHAnsi"/>
          <w:lang w:bidi="he-IL"/>
        </w:rPr>
        <w:t>C#</w:t>
      </w:r>
    </w:p>
    <w:p w14:paraId="3A93CAD5" w14:textId="77777777" w:rsidR="00585454" w:rsidRDefault="00182EBE" w:rsidP="00585454">
      <w:pPr>
        <w:pStyle w:val="ppCodeIndent"/>
        <w:rPr>
          <w:rFonts w:eastAsiaTheme="minorHAnsi"/>
          <w:lang w:bidi="he-IL"/>
        </w:rPr>
      </w:pPr>
      <w:r>
        <w:rPr>
          <w:rFonts w:eastAsiaTheme="minorHAnsi"/>
          <w:color w:val="0000FF"/>
          <w:lang w:bidi="he-IL"/>
        </w:rPr>
        <w:t>using</w:t>
      </w:r>
      <w:r>
        <w:rPr>
          <w:rFonts w:eastAsiaTheme="minorHAnsi"/>
          <w:lang w:bidi="he-IL"/>
        </w:rPr>
        <w:t xml:space="preserve"> System;</w:t>
      </w:r>
    </w:p>
    <w:p w14:paraId="52D91FE0" w14:textId="77777777" w:rsidR="00585454" w:rsidRDefault="00182EBE" w:rsidP="00585454">
      <w:pPr>
        <w:pStyle w:val="ppCodeIndent"/>
        <w:rPr>
          <w:rFonts w:eastAsiaTheme="minorHAnsi"/>
          <w:lang w:bidi="he-IL"/>
        </w:rPr>
      </w:pPr>
      <w:r>
        <w:rPr>
          <w:rFonts w:eastAsiaTheme="minorHAnsi"/>
          <w:color w:val="0000FF"/>
          <w:lang w:bidi="he-IL"/>
        </w:rPr>
        <w:t>using</w:t>
      </w:r>
      <w:r>
        <w:rPr>
          <w:rFonts w:eastAsiaTheme="minorHAnsi"/>
          <w:lang w:bidi="he-IL"/>
        </w:rPr>
        <w:t xml:space="preserve"> </w:t>
      </w:r>
      <w:proofErr w:type="spellStart"/>
      <w:r>
        <w:rPr>
          <w:rFonts w:eastAsiaTheme="minorHAnsi"/>
          <w:lang w:bidi="he-IL"/>
        </w:rPr>
        <w:t>System.Collections.Generic</w:t>
      </w:r>
      <w:proofErr w:type="spellEnd"/>
      <w:r>
        <w:rPr>
          <w:rFonts w:eastAsiaTheme="minorHAnsi"/>
          <w:lang w:bidi="he-IL"/>
        </w:rPr>
        <w:t>;</w:t>
      </w:r>
    </w:p>
    <w:p w14:paraId="6EA8ADB0" w14:textId="77777777" w:rsidR="00585454" w:rsidRDefault="00182EBE" w:rsidP="00585454">
      <w:pPr>
        <w:pStyle w:val="ppCodeIndent"/>
        <w:rPr>
          <w:rFonts w:eastAsiaTheme="minorHAnsi"/>
          <w:lang w:bidi="he-IL"/>
        </w:rPr>
      </w:pPr>
      <w:r>
        <w:rPr>
          <w:rFonts w:eastAsiaTheme="minorHAnsi"/>
          <w:color w:val="0000FF"/>
          <w:lang w:bidi="he-IL"/>
        </w:rPr>
        <w:t>using</w:t>
      </w:r>
      <w:r>
        <w:rPr>
          <w:rFonts w:eastAsiaTheme="minorHAnsi"/>
          <w:lang w:bidi="he-IL"/>
        </w:rPr>
        <w:t xml:space="preserve"> </w:t>
      </w:r>
      <w:proofErr w:type="spellStart"/>
      <w:r>
        <w:rPr>
          <w:rFonts w:eastAsiaTheme="minorHAnsi"/>
          <w:lang w:bidi="he-IL"/>
        </w:rPr>
        <w:t>System.Linq</w:t>
      </w:r>
      <w:proofErr w:type="spellEnd"/>
      <w:r>
        <w:rPr>
          <w:rFonts w:eastAsiaTheme="minorHAnsi"/>
          <w:lang w:bidi="he-IL"/>
        </w:rPr>
        <w:t>;</w:t>
      </w:r>
    </w:p>
    <w:p w14:paraId="581C268E" w14:textId="77777777" w:rsidR="00585454" w:rsidRDefault="00182EBE" w:rsidP="00585454">
      <w:pPr>
        <w:pStyle w:val="ppCodeIndent"/>
        <w:rPr>
          <w:rFonts w:eastAsiaTheme="minorHAnsi"/>
          <w:lang w:bidi="he-IL"/>
        </w:rPr>
      </w:pPr>
      <w:r>
        <w:rPr>
          <w:rFonts w:eastAsiaTheme="minorHAnsi"/>
          <w:color w:val="0000FF"/>
          <w:lang w:bidi="he-IL"/>
        </w:rPr>
        <w:t>using</w:t>
      </w:r>
      <w:r>
        <w:rPr>
          <w:rFonts w:eastAsiaTheme="minorHAnsi"/>
          <w:lang w:bidi="he-IL"/>
        </w:rPr>
        <w:t xml:space="preserve"> System.Net;</w:t>
      </w:r>
    </w:p>
    <w:p w14:paraId="4B000BE6" w14:textId="77777777" w:rsidR="00585454" w:rsidRDefault="00182EBE" w:rsidP="00585454">
      <w:pPr>
        <w:pStyle w:val="ppCodeIndent"/>
        <w:rPr>
          <w:rFonts w:eastAsiaTheme="minorHAnsi"/>
          <w:lang w:bidi="he-IL"/>
        </w:rPr>
      </w:pPr>
      <w:r>
        <w:rPr>
          <w:rFonts w:eastAsiaTheme="minorHAnsi"/>
          <w:color w:val="0000FF"/>
          <w:lang w:bidi="he-IL"/>
        </w:rPr>
        <w:t>using</w:t>
      </w:r>
      <w:r>
        <w:rPr>
          <w:rFonts w:eastAsiaTheme="minorHAnsi"/>
          <w:lang w:bidi="he-IL"/>
        </w:rPr>
        <w:t xml:space="preserve"> </w:t>
      </w:r>
      <w:proofErr w:type="spellStart"/>
      <w:r>
        <w:rPr>
          <w:rFonts w:eastAsiaTheme="minorHAnsi"/>
          <w:lang w:bidi="he-IL"/>
        </w:rPr>
        <w:t>System.Windows</w:t>
      </w:r>
      <w:proofErr w:type="spellEnd"/>
      <w:r>
        <w:rPr>
          <w:rFonts w:eastAsiaTheme="minorHAnsi"/>
          <w:lang w:bidi="he-IL"/>
        </w:rPr>
        <w:t>;</w:t>
      </w:r>
    </w:p>
    <w:p w14:paraId="5BD54920" w14:textId="77777777" w:rsidR="00585454" w:rsidRDefault="00182EBE" w:rsidP="00585454">
      <w:pPr>
        <w:pStyle w:val="ppCodeIndent"/>
        <w:rPr>
          <w:rFonts w:eastAsiaTheme="minorHAnsi"/>
          <w:lang w:bidi="he-IL"/>
        </w:rPr>
      </w:pPr>
      <w:r>
        <w:rPr>
          <w:rFonts w:eastAsiaTheme="minorHAnsi"/>
          <w:color w:val="0000FF"/>
          <w:lang w:bidi="he-IL"/>
        </w:rPr>
        <w:t>using</w:t>
      </w:r>
      <w:r>
        <w:rPr>
          <w:rFonts w:eastAsiaTheme="minorHAnsi"/>
          <w:lang w:bidi="he-IL"/>
        </w:rPr>
        <w:t xml:space="preserve"> </w:t>
      </w:r>
      <w:proofErr w:type="spellStart"/>
      <w:r>
        <w:rPr>
          <w:rFonts w:eastAsiaTheme="minorHAnsi"/>
          <w:lang w:bidi="he-IL"/>
        </w:rPr>
        <w:t>System.Windows.Controls</w:t>
      </w:r>
      <w:proofErr w:type="spellEnd"/>
      <w:r>
        <w:rPr>
          <w:rFonts w:eastAsiaTheme="minorHAnsi"/>
          <w:lang w:bidi="he-IL"/>
        </w:rPr>
        <w:t>;</w:t>
      </w:r>
    </w:p>
    <w:p w14:paraId="206330E9" w14:textId="77777777" w:rsidR="00585454" w:rsidRDefault="00182EBE" w:rsidP="00585454">
      <w:pPr>
        <w:pStyle w:val="ppCodeIndent"/>
        <w:rPr>
          <w:rFonts w:eastAsiaTheme="minorHAnsi"/>
          <w:lang w:bidi="he-IL"/>
        </w:rPr>
      </w:pPr>
      <w:r>
        <w:rPr>
          <w:rFonts w:eastAsiaTheme="minorHAnsi"/>
          <w:color w:val="0000FF"/>
          <w:lang w:bidi="he-IL"/>
        </w:rPr>
        <w:t>using</w:t>
      </w:r>
      <w:r>
        <w:rPr>
          <w:rFonts w:eastAsiaTheme="minorHAnsi"/>
          <w:lang w:bidi="he-IL"/>
        </w:rPr>
        <w:t xml:space="preserve"> </w:t>
      </w:r>
      <w:proofErr w:type="spellStart"/>
      <w:r>
        <w:rPr>
          <w:rFonts w:eastAsiaTheme="minorHAnsi"/>
          <w:lang w:bidi="he-IL"/>
        </w:rPr>
        <w:t>System.Windows.Documents</w:t>
      </w:r>
      <w:proofErr w:type="spellEnd"/>
      <w:r>
        <w:rPr>
          <w:rFonts w:eastAsiaTheme="minorHAnsi"/>
          <w:lang w:bidi="he-IL"/>
        </w:rPr>
        <w:t>;</w:t>
      </w:r>
    </w:p>
    <w:p w14:paraId="18581DC8" w14:textId="77777777" w:rsidR="00585454" w:rsidRDefault="00182EBE" w:rsidP="00585454">
      <w:pPr>
        <w:pStyle w:val="ppCodeIndent"/>
        <w:rPr>
          <w:rFonts w:eastAsiaTheme="minorHAnsi"/>
          <w:lang w:bidi="he-IL"/>
        </w:rPr>
      </w:pPr>
      <w:r>
        <w:rPr>
          <w:rFonts w:eastAsiaTheme="minorHAnsi"/>
          <w:color w:val="0000FF"/>
          <w:lang w:bidi="he-IL"/>
        </w:rPr>
        <w:t>using</w:t>
      </w:r>
      <w:r>
        <w:rPr>
          <w:rFonts w:eastAsiaTheme="minorHAnsi"/>
          <w:lang w:bidi="he-IL"/>
        </w:rPr>
        <w:t xml:space="preserve"> </w:t>
      </w:r>
      <w:proofErr w:type="spellStart"/>
      <w:r>
        <w:rPr>
          <w:rFonts w:eastAsiaTheme="minorHAnsi"/>
          <w:lang w:bidi="he-IL"/>
        </w:rPr>
        <w:t>System.Windows.Input</w:t>
      </w:r>
      <w:proofErr w:type="spellEnd"/>
      <w:r>
        <w:rPr>
          <w:rFonts w:eastAsiaTheme="minorHAnsi"/>
          <w:lang w:bidi="he-IL"/>
        </w:rPr>
        <w:t>;</w:t>
      </w:r>
    </w:p>
    <w:p w14:paraId="077B51E9" w14:textId="77777777" w:rsidR="00585454" w:rsidRDefault="00182EBE" w:rsidP="00585454">
      <w:pPr>
        <w:pStyle w:val="ppCodeIndent"/>
        <w:rPr>
          <w:rFonts w:eastAsiaTheme="minorHAnsi"/>
          <w:lang w:bidi="he-IL"/>
        </w:rPr>
      </w:pPr>
      <w:r>
        <w:rPr>
          <w:rFonts w:eastAsiaTheme="minorHAnsi"/>
          <w:color w:val="0000FF"/>
          <w:lang w:bidi="he-IL"/>
        </w:rPr>
        <w:t>using</w:t>
      </w:r>
      <w:r>
        <w:rPr>
          <w:rFonts w:eastAsiaTheme="minorHAnsi"/>
          <w:lang w:bidi="he-IL"/>
        </w:rPr>
        <w:t xml:space="preserve"> </w:t>
      </w:r>
      <w:proofErr w:type="spellStart"/>
      <w:r>
        <w:rPr>
          <w:rFonts w:eastAsiaTheme="minorHAnsi"/>
          <w:lang w:bidi="he-IL"/>
        </w:rPr>
        <w:t>System.Windows.Media</w:t>
      </w:r>
      <w:proofErr w:type="spellEnd"/>
      <w:r>
        <w:rPr>
          <w:rFonts w:eastAsiaTheme="minorHAnsi"/>
          <w:lang w:bidi="he-IL"/>
        </w:rPr>
        <w:t>;</w:t>
      </w:r>
    </w:p>
    <w:p w14:paraId="2101F95D" w14:textId="77777777" w:rsidR="00585454" w:rsidRDefault="00182EBE" w:rsidP="00585454">
      <w:pPr>
        <w:pStyle w:val="ppCodeIndent"/>
        <w:rPr>
          <w:rFonts w:eastAsiaTheme="minorHAnsi"/>
          <w:lang w:bidi="he-IL"/>
        </w:rPr>
      </w:pPr>
      <w:r>
        <w:rPr>
          <w:rFonts w:eastAsiaTheme="minorHAnsi"/>
          <w:color w:val="0000FF"/>
          <w:lang w:bidi="he-IL"/>
        </w:rPr>
        <w:t>using</w:t>
      </w:r>
      <w:r>
        <w:rPr>
          <w:rFonts w:eastAsiaTheme="minorHAnsi"/>
          <w:lang w:bidi="he-IL"/>
        </w:rPr>
        <w:t xml:space="preserve"> </w:t>
      </w:r>
      <w:proofErr w:type="spellStart"/>
      <w:r>
        <w:rPr>
          <w:rFonts w:eastAsiaTheme="minorHAnsi"/>
          <w:lang w:bidi="he-IL"/>
        </w:rPr>
        <w:t>System.Windows.Media.Animation</w:t>
      </w:r>
      <w:proofErr w:type="spellEnd"/>
      <w:r>
        <w:rPr>
          <w:rFonts w:eastAsiaTheme="minorHAnsi"/>
          <w:lang w:bidi="he-IL"/>
        </w:rPr>
        <w:t>;</w:t>
      </w:r>
    </w:p>
    <w:p w14:paraId="63C83495" w14:textId="77777777" w:rsidR="00585454" w:rsidRDefault="00182EBE" w:rsidP="00585454">
      <w:pPr>
        <w:pStyle w:val="ppCodeIndent"/>
        <w:rPr>
          <w:rFonts w:eastAsiaTheme="minorHAnsi"/>
          <w:lang w:bidi="he-IL"/>
        </w:rPr>
      </w:pPr>
      <w:r>
        <w:rPr>
          <w:rFonts w:eastAsiaTheme="minorHAnsi"/>
          <w:color w:val="0000FF"/>
          <w:lang w:bidi="he-IL"/>
        </w:rPr>
        <w:t>using</w:t>
      </w:r>
      <w:r>
        <w:rPr>
          <w:rFonts w:eastAsiaTheme="minorHAnsi"/>
          <w:lang w:bidi="he-IL"/>
        </w:rPr>
        <w:t xml:space="preserve"> </w:t>
      </w:r>
      <w:proofErr w:type="spellStart"/>
      <w:r>
        <w:rPr>
          <w:rFonts w:eastAsiaTheme="minorHAnsi"/>
          <w:lang w:bidi="he-IL"/>
        </w:rPr>
        <w:t>System.Windows.Shapes</w:t>
      </w:r>
      <w:proofErr w:type="spellEnd"/>
      <w:r>
        <w:rPr>
          <w:rFonts w:eastAsiaTheme="minorHAnsi"/>
          <w:lang w:bidi="he-IL"/>
        </w:rPr>
        <w:t>;</w:t>
      </w:r>
    </w:p>
    <w:p w14:paraId="12962321" w14:textId="77777777" w:rsidR="00585454" w:rsidRDefault="00585454" w:rsidP="00585454">
      <w:pPr>
        <w:pStyle w:val="ppCodeIndent"/>
        <w:rPr>
          <w:rFonts w:eastAsiaTheme="minorHAnsi"/>
          <w:lang w:bidi="he-IL"/>
        </w:rPr>
      </w:pPr>
    </w:p>
    <w:p w14:paraId="24CE6B27" w14:textId="77777777" w:rsidR="00585454" w:rsidRDefault="00182EBE" w:rsidP="00585454">
      <w:pPr>
        <w:pStyle w:val="ppCodeIndent"/>
        <w:rPr>
          <w:rFonts w:eastAsiaTheme="minorHAnsi"/>
          <w:lang w:bidi="he-IL"/>
        </w:rPr>
      </w:pPr>
      <w:r>
        <w:rPr>
          <w:rFonts w:eastAsiaTheme="minorHAnsi"/>
          <w:color w:val="0000FF"/>
          <w:lang w:bidi="he-IL"/>
        </w:rPr>
        <w:t>namespace</w:t>
      </w:r>
      <w:r>
        <w:rPr>
          <w:rFonts w:eastAsiaTheme="minorHAnsi"/>
          <w:lang w:bidi="he-IL"/>
        </w:rPr>
        <w:t xml:space="preserve"> </w:t>
      </w:r>
      <w:proofErr w:type="spellStart"/>
      <w:r>
        <w:rPr>
          <w:rFonts w:eastAsiaTheme="minorHAnsi"/>
          <w:lang w:bidi="he-IL"/>
        </w:rPr>
        <w:t>EmployeeManager</w:t>
      </w:r>
      <w:proofErr w:type="spellEnd"/>
    </w:p>
    <w:p w14:paraId="1DF1798F" w14:textId="77777777" w:rsidR="00585454" w:rsidRDefault="00182EBE" w:rsidP="00585454">
      <w:pPr>
        <w:pStyle w:val="ppCodeIndent"/>
        <w:rPr>
          <w:rFonts w:eastAsiaTheme="minorHAnsi"/>
          <w:lang w:bidi="he-IL"/>
        </w:rPr>
      </w:pPr>
      <w:r>
        <w:rPr>
          <w:rFonts w:eastAsiaTheme="minorHAnsi"/>
          <w:lang w:bidi="he-IL"/>
        </w:rPr>
        <w:t>{</w:t>
      </w:r>
    </w:p>
    <w:p w14:paraId="53D113E0" w14:textId="77777777" w:rsidR="00585454" w:rsidRDefault="00182EBE" w:rsidP="00585454">
      <w:pPr>
        <w:pStyle w:val="ppCodeIndent"/>
        <w:rPr>
          <w:rFonts w:eastAsiaTheme="minorHAnsi"/>
          <w:lang w:bidi="he-IL"/>
        </w:rPr>
      </w:pPr>
      <w:r>
        <w:rPr>
          <w:rFonts w:eastAsiaTheme="minorHAnsi"/>
          <w:lang w:bidi="he-IL"/>
        </w:rPr>
        <w:t xml:space="preserve">  [</w:t>
      </w:r>
      <w:proofErr w:type="spellStart"/>
      <w:r>
        <w:rPr>
          <w:rFonts w:eastAsiaTheme="minorHAnsi"/>
          <w:color w:val="2B91AF"/>
          <w:lang w:bidi="he-IL"/>
        </w:rPr>
        <w:t>TemplatePart</w:t>
      </w:r>
      <w:proofErr w:type="spellEnd"/>
      <w:r>
        <w:rPr>
          <w:rFonts w:eastAsiaTheme="minorHAnsi"/>
          <w:lang w:bidi="he-IL"/>
        </w:rPr>
        <w:t xml:space="preserve">(Name = </w:t>
      </w:r>
      <w:r>
        <w:rPr>
          <w:rFonts w:eastAsiaTheme="minorHAnsi"/>
          <w:color w:val="A31515"/>
          <w:lang w:bidi="he-IL"/>
        </w:rPr>
        <w:t>"</w:t>
      </w:r>
      <w:proofErr w:type="spellStart"/>
      <w:r>
        <w:rPr>
          <w:rFonts w:eastAsiaTheme="minorHAnsi"/>
          <w:color w:val="A31515"/>
          <w:lang w:bidi="he-IL"/>
        </w:rPr>
        <w:t>txtFirstName</w:t>
      </w:r>
      <w:proofErr w:type="spellEnd"/>
      <w:r>
        <w:rPr>
          <w:rFonts w:eastAsiaTheme="minorHAnsi"/>
          <w:color w:val="A31515"/>
          <w:lang w:bidi="he-IL"/>
        </w:rPr>
        <w:t>"</w:t>
      </w:r>
      <w:r>
        <w:rPr>
          <w:rFonts w:eastAsiaTheme="minorHAnsi"/>
          <w:lang w:bidi="he-IL"/>
        </w:rPr>
        <w:t>, Type=</w:t>
      </w:r>
      <w:proofErr w:type="spellStart"/>
      <w:r>
        <w:rPr>
          <w:rFonts w:eastAsiaTheme="minorHAnsi"/>
          <w:color w:val="0000FF"/>
          <w:lang w:bidi="he-IL"/>
        </w:rPr>
        <w:t>typeof</w:t>
      </w:r>
      <w:proofErr w:type="spellEnd"/>
      <w:r>
        <w:rPr>
          <w:rFonts w:eastAsiaTheme="minorHAnsi"/>
          <w:lang w:bidi="he-IL"/>
        </w:rPr>
        <w:t>(</w:t>
      </w:r>
      <w:proofErr w:type="spellStart"/>
      <w:r>
        <w:rPr>
          <w:rFonts w:eastAsiaTheme="minorHAnsi"/>
          <w:color w:val="2B91AF"/>
          <w:lang w:bidi="he-IL"/>
        </w:rPr>
        <w:t>TextBox</w:t>
      </w:r>
      <w:proofErr w:type="spellEnd"/>
      <w:r>
        <w:rPr>
          <w:rFonts w:eastAsiaTheme="minorHAnsi"/>
          <w:lang w:bidi="he-IL"/>
        </w:rPr>
        <w:t>)),</w:t>
      </w:r>
    </w:p>
    <w:p w14:paraId="16F469AB" w14:textId="77777777" w:rsidR="00585454" w:rsidRDefault="00182EBE" w:rsidP="00585454">
      <w:pPr>
        <w:pStyle w:val="ppCodeIndent"/>
        <w:rPr>
          <w:rFonts w:eastAsiaTheme="minorHAnsi"/>
          <w:lang w:bidi="he-IL"/>
        </w:rPr>
      </w:pPr>
      <w:r>
        <w:rPr>
          <w:rFonts w:eastAsiaTheme="minorHAnsi"/>
          <w:lang w:bidi="he-IL"/>
        </w:rPr>
        <w:t xml:space="preserve">   </w:t>
      </w:r>
      <w:proofErr w:type="spellStart"/>
      <w:r>
        <w:rPr>
          <w:rFonts w:eastAsiaTheme="minorHAnsi"/>
          <w:color w:val="2B91AF"/>
          <w:lang w:bidi="he-IL"/>
        </w:rPr>
        <w:t>TemplatePart</w:t>
      </w:r>
      <w:proofErr w:type="spellEnd"/>
      <w:r>
        <w:rPr>
          <w:rFonts w:eastAsiaTheme="minorHAnsi"/>
          <w:lang w:bidi="he-IL"/>
        </w:rPr>
        <w:t xml:space="preserve">(Name = </w:t>
      </w:r>
      <w:r>
        <w:rPr>
          <w:rFonts w:eastAsiaTheme="minorHAnsi"/>
          <w:color w:val="A31515"/>
          <w:lang w:bidi="he-IL"/>
        </w:rPr>
        <w:t>"</w:t>
      </w:r>
      <w:proofErr w:type="spellStart"/>
      <w:r>
        <w:rPr>
          <w:rFonts w:eastAsiaTheme="minorHAnsi"/>
          <w:color w:val="A31515"/>
          <w:lang w:bidi="he-IL"/>
        </w:rPr>
        <w:t>txtLastName</w:t>
      </w:r>
      <w:proofErr w:type="spellEnd"/>
      <w:r>
        <w:rPr>
          <w:rFonts w:eastAsiaTheme="minorHAnsi"/>
          <w:color w:val="A31515"/>
          <w:lang w:bidi="he-IL"/>
        </w:rPr>
        <w:t>"</w:t>
      </w:r>
      <w:r>
        <w:rPr>
          <w:rFonts w:eastAsiaTheme="minorHAnsi"/>
          <w:lang w:bidi="he-IL"/>
        </w:rPr>
        <w:t xml:space="preserve">, Type = </w:t>
      </w:r>
      <w:proofErr w:type="spellStart"/>
      <w:r>
        <w:rPr>
          <w:rFonts w:eastAsiaTheme="minorHAnsi"/>
          <w:color w:val="0000FF"/>
          <w:lang w:bidi="he-IL"/>
        </w:rPr>
        <w:t>typeof</w:t>
      </w:r>
      <w:proofErr w:type="spellEnd"/>
      <w:r>
        <w:rPr>
          <w:rFonts w:eastAsiaTheme="minorHAnsi"/>
          <w:lang w:bidi="he-IL"/>
        </w:rPr>
        <w:t>(</w:t>
      </w:r>
      <w:proofErr w:type="spellStart"/>
      <w:r>
        <w:rPr>
          <w:rFonts w:eastAsiaTheme="minorHAnsi"/>
          <w:color w:val="2B91AF"/>
          <w:lang w:bidi="he-IL"/>
        </w:rPr>
        <w:t>TextBox</w:t>
      </w:r>
      <w:proofErr w:type="spellEnd"/>
      <w:r>
        <w:rPr>
          <w:rFonts w:eastAsiaTheme="minorHAnsi"/>
          <w:lang w:bidi="he-IL"/>
        </w:rPr>
        <w:t>)),</w:t>
      </w:r>
    </w:p>
    <w:p w14:paraId="3986912D" w14:textId="77777777" w:rsidR="00585454" w:rsidRDefault="00182EBE" w:rsidP="00585454">
      <w:pPr>
        <w:pStyle w:val="ppCodeIndent"/>
        <w:rPr>
          <w:rFonts w:eastAsiaTheme="minorHAnsi"/>
          <w:lang w:bidi="he-IL"/>
        </w:rPr>
      </w:pPr>
      <w:r>
        <w:rPr>
          <w:rFonts w:eastAsiaTheme="minorHAnsi"/>
          <w:lang w:bidi="he-IL"/>
        </w:rPr>
        <w:lastRenderedPageBreak/>
        <w:t xml:space="preserve">   </w:t>
      </w:r>
      <w:proofErr w:type="spellStart"/>
      <w:r>
        <w:rPr>
          <w:rFonts w:eastAsiaTheme="minorHAnsi"/>
          <w:color w:val="2B91AF"/>
          <w:lang w:bidi="he-IL"/>
        </w:rPr>
        <w:t>TemplatePart</w:t>
      </w:r>
      <w:proofErr w:type="spellEnd"/>
      <w:r>
        <w:rPr>
          <w:rFonts w:eastAsiaTheme="minorHAnsi"/>
          <w:lang w:bidi="he-IL"/>
        </w:rPr>
        <w:t xml:space="preserve">(Name = </w:t>
      </w:r>
      <w:r>
        <w:rPr>
          <w:rFonts w:eastAsiaTheme="minorHAnsi"/>
          <w:color w:val="A31515"/>
          <w:lang w:bidi="he-IL"/>
        </w:rPr>
        <w:t>"</w:t>
      </w:r>
      <w:proofErr w:type="spellStart"/>
      <w:r>
        <w:rPr>
          <w:rFonts w:eastAsiaTheme="minorHAnsi"/>
          <w:color w:val="A31515"/>
          <w:lang w:bidi="he-IL"/>
        </w:rPr>
        <w:t>txtBirthday</w:t>
      </w:r>
      <w:proofErr w:type="spellEnd"/>
      <w:r>
        <w:rPr>
          <w:rFonts w:eastAsiaTheme="minorHAnsi"/>
          <w:color w:val="A31515"/>
          <w:lang w:bidi="he-IL"/>
        </w:rPr>
        <w:t>"</w:t>
      </w:r>
      <w:r>
        <w:rPr>
          <w:rFonts w:eastAsiaTheme="minorHAnsi"/>
          <w:lang w:bidi="he-IL"/>
        </w:rPr>
        <w:t xml:space="preserve">, Type = </w:t>
      </w:r>
      <w:proofErr w:type="spellStart"/>
      <w:r>
        <w:rPr>
          <w:rFonts w:eastAsiaTheme="minorHAnsi"/>
          <w:color w:val="0000FF"/>
          <w:lang w:bidi="he-IL"/>
        </w:rPr>
        <w:t>typeof</w:t>
      </w:r>
      <w:proofErr w:type="spellEnd"/>
      <w:r>
        <w:rPr>
          <w:rFonts w:eastAsiaTheme="minorHAnsi"/>
          <w:lang w:bidi="he-IL"/>
        </w:rPr>
        <w:t>(</w:t>
      </w:r>
      <w:proofErr w:type="spellStart"/>
      <w:r>
        <w:rPr>
          <w:rFonts w:eastAsiaTheme="minorHAnsi"/>
          <w:color w:val="2B91AF"/>
          <w:lang w:bidi="he-IL"/>
        </w:rPr>
        <w:t>TextBox</w:t>
      </w:r>
      <w:proofErr w:type="spellEnd"/>
      <w:r>
        <w:rPr>
          <w:rFonts w:eastAsiaTheme="minorHAnsi"/>
          <w:lang w:bidi="he-IL"/>
        </w:rPr>
        <w:t>)),</w:t>
      </w:r>
    </w:p>
    <w:p w14:paraId="7A7C2CD5" w14:textId="77777777" w:rsidR="00585454" w:rsidRDefault="00182EBE" w:rsidP="00585454">
      <w:pPr>
        <w:pStyle w:val="ppCodeIndent"/>
        <w:rPr>
          <w:rFonts w:eastAsiaTheme="minorHAnsi"/>
          <w:lang w:bidi="he-IL"/>
        </w:rPr>
      </w:pPr>
      <w:r>
        <w:rPr>
          <w:rFonts w:eastAsiaTheme="minorHAnsi"/>
          <w:lang w:bidi="he-IL"/>
        </w:rPr>
        <w:t xml:space="preserve">   </w:t>
      </w:r>
      <w:proofErr w:type="spellStart"/>
      <w:r>
        <w:rPr>
          <w:rFonts w:eastAsiaTheme="minorHAnsi"/>
          <w:color w:val="2B91AF"/>
          <w:lang w:bidi="he-IL"/>
        </w:rPr>
        <w:t>TemplatePart</w:t>
      </w:r>
      <w:proofErr w:type="spellEnd"/>
      <w:r>
        <w:rPr>
          <w:rFonts w:eastAsiaTheme="minorHAnsi"/>
          <w:lang w:bidi="he-IL"/>
        </w:rPr>
        <w:t xml:space="preserve">(Name = </w:t>
      </w:r>
      <w:r>
        <w:rPr>
          <w:rFonts w:eastAsiaTheme="minorHAnsi"/>
          <w:color w:val="A31515"/>
          <w:lang w:bidi="he-IL"/>
        </w:rPr>
        <w:t>"</w:t>
      </w:r>
      <w:proofErr w:type="spellStart"/>
      <w:r>
        <w:rPr>
          <w:rFonts w:eastAsiaTheme="minorHAnsi"/>
          <w:color w:val="A31515"/>
          <w:lang w:bidi="he-IL"/>
        </w:rPr>
        <w:t>txtGroup</w:t>
      </w:r>
      <w:proofErr w:type="spellEnd"/>
      <w:r>
        <w:rPr>
          <w:rFonts w:eastAsiaTheme="minorHAnsi"/>
          <w:color w:val="A31515"/>
          <w:lang w:bidi="he-IL"/>
        </w:rPr>
        <w:t>"</w:t>
      </w:r>
      <w:r>
        <w:rPr>
          <w:rFonts w:eastAsiaTheme="minorHAnsi"/>
          <w:lang w:bidi="he-IL"/>
        </w:rPr>
        <w:t xml:space="preserve">, Type = </w:t>
      </w:r>
      <w:proofErr w:type="spellStart"/>
      <w:r>
        <w:rPr>
          <w:rFonts w:eastAsiaTheme="minorHAnsi"/>
          <w:color w:val="0000FF"/>
          <w:lang w:bidi="he-IL"/>
        </w:rPr>
        <w:t>typeof</w:t>
      </w:r>
      <w:proofErr w:type="spellEnd"/>
      <w:r>
        <w:rPr>
          <w:rFonts w:eastAsiaTheme="minorHAnsi"/>
          <w:lang w:bidi="he-IL"/>
        </w:rPr>
        <w:t>(</w:t>
      </w:r>
      <w:proofErr w:type="spellStart"/>
      <w:r>
        <w:rPr>
          <w:rFonts w:eastAsiaTheme="minorHAnsi"/>
          <w:color w:val="2B91AF"/>
          <w:lang w:bidi="he-IL"/>
        </w:rPr>
        <w:t>TextBox</w:t>
      </w:r>
      <w:proofErr w:type="spellEnd"/>
      <w:r>
        <w:rPr>
          <w:rFonts w:eastAsiaTheme="minorHAnsi"/>
          <w:lang w:bidi="he-IL"/>
        </w:rPr>
        <w:t>)),</w:t>
      </w:r>
    </w:p>
    <w:p w14:paraId="08D0DE25" w14:textId="77777777" w:rsidR="00585454" w:rsidRDefault="00182EBE" w:rsidP="00585454">
      <w:pPr>
        <w:pStyle w:val="ppCodeIndent"/>
        <w:rPr>
          <w:rFonts w:eastAsiaTheme="minorHAnsi"/>
          <w:lang w:bidi="he-IL"/>
        </w:rPr>
      </w:pPr>
      <w:r>
        <w:rPr>
          <w:rFonts w:eastAsiaTheme="minorHAnsi"/>
          <w:lang w:bidi="he-IL"/>
        </w:rPr>
        <w:t xml:space="preserve">   </w:t>
      </w:r>
      <w:proofErr w:type="spellStart"/>
      <w:r>
        <w:rPr>
          <w:rFonts w:eastAsiaTheme="minorHAnsi"/>
          <w:color w:val="2B91AF"/>
          <w:lang w:bidi="he-IL"/>
        </w:rPr>
        <w:t>TemplatePart</w:t>
      </w:r>
      <w:proofErr w:type="spellEnd"/>
      <w:r>
        <w:rPr>
          <w:rFonts w:eastAsiaTheme="minorHAnsi"/>
          <w:lang w:bidi="he-IL"/>
        </w:rPr>
        <w:t xml:space="preserve">(Name = </w:t>
      </w:r>
      <w:r>
        <w:rPr>
          <w:rFonts w:eastAsiaTheme="minorHAnsi"/>
          <w:color w:val="A31515"/>
          <w:lang w:bidi="he-IL"/>
        </w:rPr>
        <w:t>"</w:t>
      </w:r>
      <w:proofErr w:type="spellStart"/>
      <w:r>
        <w:rPr>
          <w:rFonts w:eastAsiaTheme="minorHAnsi"/>
          <w:color w:val="A31515"/>
          <w:lang w:bidi="he-IL"/>
        </w:rPr>
        <w:t>txtPhoneNumber</w:t>
      </w:r>
      <w:proofErr w:type="spellEnd"/>
      <w:r>
        <w:rPr>
          <w:rFonts w:eastAsiaTheme="minorHAnsi"/>
          <w:color w:val="A31515"/>
          <w:lang w:bidi="he-IL"/>
        </w:rPr>
        <w:t>"</w:t>
      </w:r>
      <w:r>
        <w:rPr>
          <w:rFonts w:eastAsiaTheme="minorHAnsi"/>
          <w:lang w:bidi="he-IL"/>
        </w:rPr>
        <w:t xml:space="preserve">, Type = </w:t>
      </w:r>
      <w:proofErr w:type="spellStart"/>
      <w:r>
        <w:rPr>
          <w:rFonts w:eastAsiaTheme="minorHAnsi"/>
          <w:color w:val="0000FF"/>
          <w:lang w:bidi="he-IL"/>
        </w:rPr>
        <w:t>typeof</w:t>
      </w:r>
      <w:proofErr w:type="spellEnd"/>
      <w:r>
        <w:rPr>
          <w:rFonts w:eastAsiaTheme="minorHAnsi"/>
          <w:lang w:bidi="he-IL"/>
        </w:rPr>
        <w:t>(</w:t>
      </w:r>
      <w:proofErr w:type="spellStart"/>
      <w:r>
        <w:rPr>
          <w:rFonts w:eastAsiaTheme="minorHAnsi"/>
          <w:color w:val="2B91AF"/>
          <w:lang w:bidi="he-IL"/>
        </w:rPr>
        <w:t>TextBox</w:t>
      </w:r>
      <w:proofErr w:type="spellEnd"/>
      <w:r>
        <w:rPr>
          <w:rFonts w:eastAsiaTheme="minorHAnsi"/>
          <w:lang w:bidi="he-IL"/>
        </w:rPr>
        <w:t>)),</w:t>
      </w:r>
    </w:p>
    <w:p w14:paraId="4FE6E12C" w14:textId="77777777" w:rsidR="00585454" w:rsidRDefault="00182EBE" w:rsidP="00585454">
      <w:pPr>
        <w:pStyle w:val="ppCodeIndent"/>
        <w:rPr>
          <w:rFonts w:eastAsiaTheme="minorHAnsi"/>
          <w:lang w:bidi="he-IL"/>
        </w:rPr>
      </w:pPr>
      <w:r>
        <w:rPr>
          <w:rFonts w:eastAsiaTheme="minorHAnsi"/>
          <w:lang w:bidi="he-IL"/>
        </w:rPr>
        <w:t xml:space="preserve">   </w:t>
      </w:r>
      <w:proofErr w:type="spellStart"/>
      <w:r>
        <w:rPr>
          <w:rFonts w:eastAsiaTheme="minorHAnsi"/>
          <w:color w:val="2B91AF"/>
          <w:lang w:bidi="he-IL"/>
        </w:rPr>
        <w:t>TemplatePart</w:t>
      </w:r>
      <w:proofErr w:type="spellEnd"/>
      <w:r>
        <w:rPr>
          <w:rFonts w:eastAsiaTheme="minorHAnsi"/>
          <w:lang w:bidi="he-IL"/>
        </w:rPr>
        <w:t xml:space="preserve">(Name = </w:t>
      </w:r>
      <w:r>
        <w:rPr>
          <w:rFonts w:eastAsiaTheme="minorHAnsi"/>
          <w:color w:val="A31515"/>
          <w:lang w:bidi="he-IL"/>
        </w:rPr>
        <w:t>"</w:t>
      </w:r>
      <w:proofErr w:type="spellStart"/>
      <w:r>
        <w:rPr>
          <w:rFonts w:eastAsiaTheme="minorHAnsi"/>
          <w:color w:val="A31515"/>
          <w:lang w:bidi="he-IL"/>
        </w:rPr>
        <w:t>txtAddress</w:t>
      </w:r>
      <w:proofErr w:type="spellEnd"/>
      <w:r>
        <w:rPr>
          <w:rFonts w:eastAsiaTheme="minorHAnsi"/>
          <w:color w:val="A31515"/>
          <w:lang w:bidi="he-IL"/>
        </w:rPr>
        <w:t>"</w:t>
      </w:r>
      <w:r>
        <w:rPr>
          <w:rFonts w:eastAsiaTheme="minorHAnsi"/>
          <w:lang w:bidi="he-IL"/>
        </w:rPr>
        <w:t xml:space="preserve">, Type = </w:t>
      </w:r>
      <w:proofErr w:type="spellStart"/>
      <w:r>
        <w:rPr>
          <w:rFonts w:eastAsiaTheme="minorHAnsi"/>
          <w:color w:val="0000FF"/>
          <w:lang w:bidi="he-IL"/>
        </w:rPr>
        <w:t>typeof</w:t>
      </w:r>
      <w:proofErr w:type="spellEnd"/>
      <w:r>
        <w:rPr>
          <w:rFonts w:eastAsiaTheme="minorHAnsi"/>
          <w:lang w:bidi="he-IL"/>
        </w:rPr>
        <w:t>(</w:t>
      </w:r>
      <w:proofErr w:type="spellStart"/>
      <w:r>
        <w:rPr>
          <w:rFonts w:eastAsiaTheme="minorHAnsi"/>
          <w:color w:val="2B91AF"/>
          <w:lang w:bidi="he-IL"/>
        </w:rPr>
        <w:t>TextBox</w:t>
      </w:r>
      <w:proofErr w:type="spellEnd"/>
      <w:r>
        <w:rPr>
          <w:rFonts w:eastAsiaTheme="minorHAnsi"/>
          <w:lang w:bidi="he-IL"/>
        </w:rPr>
        <w:t>)),</w:t>
      </w:r>
    </w:p>
    <w:p w14:paraId="67592382" w14:textId="77777777" w:rsidR="00585454" w:rsidRDefault="00182EBE" w:rsidP="00585454">
      <w:pPr>
        <w:pStyle w:val="ppCodeIndent"/>
        <w:rPr>
          <w:rFonts w:eastAsiaTheme="minorHAnsi"/>
          <w:lang w:bidi="he-IL"/>
        </w:rPr>
      </w:pPr>
      <w:r>
        <w:rPr>
          <w:rFonts w:eastAsiaTheme="minorHAnsi"/>
          <w:lang w:bidi="he-IL"/>
        </w:rPr>
        <w:t xml:space="preserve">   </w:t>
      </w:r>
      <w:proofErr w:type="spellStart"/>
      <w:r>
        <w:rPr>
          <w:rFonts w:eastAsiaTheme="minorHAnsi"/>
          <w:color w:val="2B91AF"/>
          <w:lang w:bidi="he-IL"/>
        </w:rPr>
        <w:t>TemplatePart</w:t>
      </w:r>
      <w:proofErr w:type="spellEnd"/>
      <w:r>
        <w:rPr>
          <w:rFonts w:eastAsiaTheme="minorHAnsi"/>
          <w:lang w:bidi="he-IL"/>
        </w:rPr>
        <w:t xml:space="preserve">(Name = </w:t>
      </w:r>
      <w:r>
        <w:rPr>
          <w:rFonts w:eastAsiaTheme="minorHAnsi"/>
          <w:color w:val="A31515"/>
          <w:lang w:bidi="he-IL"/>
        </w:rPr>
        <w:t>"</w:t>
      </w:r>
      <w:proofErr w:type="spellStart"/>
      <w:r>
        <w:rPr>
          <w:rFonts w:eastAsiaTheme="minorHAnsi"/>
          <w:color w:val="A31515"/>
          <w:lang w:bidi="he-IL"/>
        </w:rPr>
        <w:t>txtIncome</w:t>
      </w:r>
      <w:proofErr w:type="spellEnd"/>
      <w:r>
        <w:rPr>
          <w:rFonts w:eastAsiaTheme="minorHAnsi"/>
          <w:color w:val="A31515"/>
          <w:lang w:bidi="he-IL"/>
        </w:rPr>
        <w:t>"</w:t>
      </w:r>
      <w:r>
        <w:rPr>
          <w:rFonts w:eastAsiaTheme="minorHAnsi"/>
          <w:lang w:bidi="he-IL"/>
        </w:rPr>
        <w:t xml:space="preserve">, Type = </w:t>
      </w:r>
      <w:proofErr w:type="spellStart"/>
      <w:r>
        <w:rPr>
          <w:rFonts w:eastAsiaTheme="minorHAnsi"/>
          <w:color w:val="0000FF"/>
          <w:lang w:bidi="he-IL"/>
        </w:rPr>
        <w:t>typeof</w:t>
      </w:r>
      <w:proofErr w:type="spellEnd"/>
      <w:r>
        <w:rPr>
          <w:rFonts w:eastAsiaTheme="minorHAnsi"/>
          <w:lang w:bidi="he-IL"/>
        </w:rPr>
        <w:t>(</w:t>
      </w:r>
      <w:proofErr w:type="spellStart"/>
      <w:r>
        <w:rPr>
          <w:rFonts w:eastAsiaTheme="minorHAnsi"/>
          <w:color w:val="2B91AF"/>
          <w:lang w:bidi="he-IL"/>
        </w:rPr>
        <w:t>TextBox</w:t>
      </w:r>
      <w:proofErr w:type="spellEnd"/>
      <w:r>
        <w:rPr>
          <w:rFonts w:eastAsiaTheme="minorHAnsi"/>
          <w:lang w:bidi="he-IL"/>
        </w:rPr>
        <w:t>)),</w:t>
      </w:r>
    </w:p>
    <w:p w14:paraId="61B419DA" w14:textId="77777777" w:rsidR="00585454" w:rsidRDefault="00182EBE" w:rsidP="00585454">
      <w:pPr>
        <w:pStyle w:val="ppCodeIndent"/>
        <w:rPr>
          <w:rFonts w:eastAsiaTheme="minorHAnsi"/>
          <w:lang w:bidi="he-IL"/>
        </w:rPr>
      </w:pPr>
      <w:r>
        <w:rPr>
          <w:rFonts w:eastAsiaTheme="minorHAnsi"/>
          <w:lang w:bidi="he-IL"/>
        </w:rPr>
        <w:t xml:space="preserve">   </w:t>
      </w:r>
      <w:proofErr w:type="spellStart"/>
      <w:r>
        <w:rPr>
          <w:rFonts w:eastAsiaTheme="minorHAnsi"/>
          <w:color w:val="2B91AF"/>
          <w:lang w:bidi="he-IL"/>
        </w:rPr>
        <w:t>TemplatePart</w:t>
      </w:r>
      <w:proofErr w:type="spellEnd"/>
      <w:r>
        <w:rPr>
          <w:rFonts w:eastAsiaTheme="minorHAnsi"/>
          <w:lang w:bidi="he-IL"/>
        </w:rPr>
        <w:t xml:space="preserve">(Name = </w:t>
      </w:r>
      <w:r>
        <w:rPr>
          <w:rFonts w:eastAsiaTheme="minorHAnsi"/>
          <w:color w:val="A31515"/>
          <w:lang w:bidi="he-IL"/>
        </w:rPr>
        <w:t>"</w:t>
      </w:r>
      <w:proofErr w:type="spellStart"/>
      <w:r>
        <w:rPr>
          <w:rFonts w:eastAsiaTheme="minorHAnsi"/>
          <w:color w:val="A31515"/>
          <w:lang w:bidi="he-IL"/>
        </w:rPr>
        <w:t>txtTaxPercent</w:t>
      </w:r>
      <w:proofErr w:type="spellEnd"/>
      <w:r>
        <w:rPr>
          <w:rFonts w:eastAsiaTheme="minorHAnsi"/>
          <w:color w:val="A31515"/>
          <w:lang w:bidi="he-IL"/>
        </w:rPr>
        <w:t>"</w:t>
      </w:r>
      <w:r>
        <w:rPr>
          <w:rFonts w:eastAsiaTheme="minorHAnsi"/>
          <w:lang w:bidi="he-IL"/>
        </w:rPr>
        <w:t xml:space="preserve">, Type = </w:t>
      </w:r>
      <w:proofErr w:type="spellStart"/>
      <w:r>
        <w:rPr>
          <w:rFonts w:eastAsiaTheme="minorHAnsi"/>
          <w:color w:val="0000FF"/>
          <w:lang w:bidi="he-IL"/>
        </w:rPr>
        <w:t>typeof</w:t>
      </w:r>
      <w:proofErr w:type="spellEnd"/>
      <w:r>
        <w:rPr>
          <w:rFonts w:eastAsiaTheme="minorHAnsi"/>
          <w:lang w:bidi="he-IL"/>
        </w:rPr>
        <w:t>(</w:t>
      </w:r>
      <w:proofErr w:type="spellStart"/>
      <w:r>
        <w:rPr>
          <w:rFonts w:eastAsiaTheme="minorHAnsi"/>
          <w:color w:val="2B91AF"/>
          <w:lang w:bidi="he-IL"/>
        </w:rPr>
        <w:t>TextBox</w:t>
      </w:r>
      <w:proofErr w:type="spellEnd"/>
      <w:r>
        <w:rPr>
          <w:rFonts w:eastAsiaTheme="minorHAnsi"/>
          <w:lang w:bidi="he-IL"/>
        </w:rPr>
        <w:t>)),</w:t>
      </w:r>
    </w:p>
    <w:p w14:paraId="5550A20D" w14:textId="77777777" w:rsidR="00585454" w:rsidRDefault="00182EBE" w:rsidP="00585454">
      <w:pPr>
        <w:pStyle w:val="ppCodeIndent"/>
        <w:rPr>
          <w:rFonts w:eastAsiaTheme="minorHAnsi"/>
          <w:lang w:bidi="he-IL"/>
        </w:rPr>
      </w:pPr>
      <w:r>
        <w:rPr>
          <w:rFonts w:eastAsiaTheme="minorHAnsi"/>
          <w:lang w:bidi="he-IL"/>
        </w:rPr>
        <w:t xml:space="preserve">   </w:t>
      </w:r>
      <w:proofErr w:type="spellStart"/>
      <w:r>
        <w:rPr>
          <w:rFonts w:eastAsiaTheme="minorHAnsi"/>
          <w:color w:val="2B91AF"/>
          <w:lang w:bidi="he-IL"/>
        </w:rPr>
        <w:t>TemplatePart</w:t>
      </w:r>
      <w:proofErr w:type="spellEnd"/>
      <w:r>
        <w:rPr>
          <w:rFonts w:eastAsiaTheme="minorHAnsi"/>
          <w:lang w:bidi="he-IL"/>
        </w:rPr>
        <w:t xml:space="preserve">(Name = </w:t>
      </w:r>
      <w:r>
        <w:rPr>
          <w:rFonts w:eastAsiaTheme="minorHAnsi"/>
          <w:color w:val="A31515"/>
          <w:lang w:bidi="he-IL"/>
        </w:rPr>
        <w:t>"</w:t>
      </w:r>
      <w:proofErr w:type="spellStart"/>
      <w:r>
        <w:rPr>
          <w:rFonts w:eastAsiaTheme="minorHAnsi"/>
          <w:color w:val="A31515"/>
          <w:lang w:bidi="he-IL"/>
        </w:rPr>
        <w:t>txtNationalID</w:t>
      </w:r>
      <w:proofErr w:type="spellEnd"/>
      <w:r>
        <w:rPr>
          <w:rFonts w:eastAsiaTheme="minorHAnsi"/>
          <w:color w:val="A31515"/>
          <w:lang w:bidi="he-IL"/>
        </w:rPr>
        <w:t>"</w:t>
      </w:r>
      <w:r>
        <w:rPr>
          <w:rFonts w:eastAsiaTheme="minorHAnsi"/>
          <w:lang w:bidi="he-IL"/>
        </w:rPr>
        <w:t xml:space="preserve">, Type = </w:t>
      </w:r>
      <w:proofErr w:type="spellStart"/>
      <w:r>
        <w:rPr>
          <w:rFonts w:eastAsiaTheme="minorHAnsi"/>
          <w:color w:val="0000FF"/>
          <w:lang w:bidi="he-IL"/>
        </w:rPr>
        <w:t>typeof</w:t>
      </w:r>
      <w:proofErr w:type="spellEnd"/>
      <w:r>
        <w:rPr>
          <w:rFonts w:eastAsiaTheme="minorHAnsi"/>
          <w:lang w:bidi="he-IL"/>
        </w:rPr>
        <w:t>(</w:t>
      </w:r>
      <w:proofErr w:type="spellStart"/>
      <w:r>
        <w:rPr>
          <w:rFonts w:eastAsiaTheme="minorHAnsi"/>
          <w:color w:val="2B91AF"/>
          <w:lang w:bidi="he-IL"/>
        </w:rPr>
        <w:t>TextBox</w:t>
      </w:r>
      <w:proofErr w:type="spellEnd"/>
      <w:r>
        <w:rPr>
          <w:rFonts w:eastAsiaTheme="minorHAnsi"/>
          <w:lang w:bidi="he-IL"/>
        </w:rPr>
        <w:t>))]</w:t>
      </w:r>
    </w:p>
    <w:p w14:paraId="1165AF1B"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public</w:t>
      </w:r>
      <w:r>
        <w:rPr>
          <w:rFonts w:eastAsiaTheme="minorHAnsi"/>
          <w:lang w:bidi="he-IL"/>
        </w:rPr>
        <w:t xml:space="preserve"> </w:t>
      </w:r>
      <w:r>
        <w:rPr>
          <w:rFonts w:eastAsiaTheme="minorHAnsi"/>
          <w:color w:val="0000FF"/>
          <w:lang w:bidi="he-IL"/>
        </w:rPr>
        <w:t>class</w:t>
      </w:r>
      <w:r>
        <w:rPr>
          <w:rFonts w:eastAsiaTheme="minorHAnsi"/>
          <w:lang w:bidi="he-IL"/>
        </w:rPr>
        <w:t xml:space="preserve"> </w:t>
      </w:r>
      <w:proofErr w:type="spellStart"/>
      <w:r>
        <w:rPr>
          <w:rFonts w:eastAsiaTheme="minorHAnsi"/>
          <w:color w:val="2B91AF"/>
          <w:lang w:bidi="he-IL"/>
        </w:rPr>
        <w:t>EmployeeDataForm</w:t>
      </w:r>
      <w:proofErr w:type="spellEnd"/>
      <w:r>
        <w:rPr>
          <w:rFonts w:eastAsiaTheme="minorHAnsi"/>
          <w:lang w:bidi="he-IL"/>
        </w:rPr>
        <w:t xml:space="preserve"> : </w:t>
      </w:r>
      <w:r>
        <w:rPr>
          <w:rFonts w:eastAsiaTheme="minorHAnsi"/>
          <w:color w:val="2B91AF"/>
          <w:lang w:bidi="he-IL"/>
        </w:rPr>
        <w:t>Control</w:t>
      </w:r>
    </w:p>
    <w:p w14:paraId="04FB653F" w14:textId="77777777" w:rsidR="00585454" w:rsidRDefault="00182EBE" w:rsidP="00585454">
      <w:pPr>
        <w:pStyle w:val="ppCodeIndent"/>
        <w:rPr>
          <w:rFonts w:eastAsiaTheme="minorHAnsi"/>
          <w:lang w:bidi="he-IL"/>
        </w:rPr>
      </w:pPr>
      <w:r>
        <w:rPr>
          <w:rFonts w:eastAsiaTheme="minorHAnsi"/>
          <w:lang w:bidi="he-IL"/>
        </w:rPr>
        <w:t xml:space="preserve">  {</w:t>
      </w:r>
    </w:p>
    <w:p w14:paraId="3B67CB79"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public</w:t>
      </w:r>
      <w:r>
        <w:rPr>
          <w:rFonts w:eastAsiaTheme="minorHAnsi"/>
          <w:lang w:bidi="he-IL"/>
        </w:rPr>
        <w:t xml:space="preserve"> </w:t>
      </w:r>
      <w:proofErr w:type="spellStart"/>
      <w:r>
        <w:rPr>
          <w:rFonts w:eastAsiaTheme="minorHAnsi"/>
          <w:lang w:bidi="he-IL"/>
        </w:rPr>
        <w:t>EmployeeDataForm</w:t>
      </w:r>
      <w:proofErr w:type="spellEnd"/>
      <w:r>
        <w:rPr>
          <w:rFonts w:eastAsiaTheme="minorHAnsi"/>
          <w:lang w:bidi="he-IL"/>
        </w:rPr>
        <w:t>()</w:t>
      </w:r>
    </w:p>
    <w:p w14:paraId="17F5B388" w14:textId="77777777" w:rsidR="00585454" w:rsidRDefault="00182EBE" w:rsidP="00585454">
      <w:pPr>
        <w:pStyle w:val="ppCodeIndent"/>
        <w:rPr>
          <w:rFonts w:eastAsiaTheme="minorHAnsi"/>
          <w:lang w:bidi="he-IL"/>
        </w:rPr>
      </w:pPr>
      <w:r>
        <w:rPr>
          <w:rFonts w:eastAsiaTheme="minorHAnsi"/>
          <w:lang w:bidi="he-IL"/>
        </w:rPr>
        <w:t xml:space="preserve">    {</w:t>
      </w:r>
    </w:p>
    <w:p w14:paraId="47F52253" w14:textId="77777777" w:rsidR="00585454" w:rsidRDefault="00182EBE" w:rsidP="00585454">
      <w:pPr>
        <w:pStyle w:val="ppCodeIndent"/>
        <w:rPr>
          <w:rFonts w:eastAsiaTheme="minorHAnsi"/>
          <w:lang w:bidi="he-IL"/>
        </w:rPr>
      </w:pPr>
      <w:r>
        <w:rPr>
          <w:rFonts w:eastAsiaTheme="minorHAnsi"/>
          <w:lang w:bidi="he-IL"/>
        </w:rPr>
        <w:t xml:space="preserve">      </w:t>
      </w:r>
      <w:proofErr w:type="spellStart"/>
      <w:r>
        <w:rPr>
          <w:rFonts w:eastAsiaTheme="minorHAnsi"/>
          <w:color w:val="0000FF"/>
          <w:lang w:bidi="he-IL"/>
        </w:rPr>
        <w:t>this</w:t>
      </w:r>
      <w:r>
        <w:rPr>
          <w:rFonts w:eastAsiaTheme="minorHAnsi"/>
          <w:lang w:bidi="he-IL"/>
        </w:rPr>
        <w:t>.DefaultStyleKey</w:t>
      </w:r>
      <w:proofErr w:type="spellEnd"/>
      <w:r>
        <w:rPr>
          <w:rFonts w:eastAsiaTheme="minorHAnsi"/>
          <w:lang w:bidi="he-IL"/>
        </w:rPr>
        <w:t xml:space="preserve"> = </w:t>
      </w:r>
      <w:proofErr w:type="spellStart"/>
      <w:r>
        <w:rPr>
          <w:rFonts w:eastAsiaTheme="minorHAnsi"/>
          <w:color w:val="0000FF"/>
          <w:lang w:bidi="he-IL"/>
        </w:rPr>
        <w:t>typeof</w:t>
      </w:r>
      <w:proofErr w:type="spellEnd"/>
      <w:r>
        <w:rPr>
          <w:rFonts w:eastAsiaTheme="minorHAnsi"/>
          <w:lang w:bidi="he-IL"/>
        </w:rPr>
        <w:t>(</w:t>
      </w:r>
      <w:proofErr w:type="spellStart"/>
      <w:r>
        <w:rPr>
          <w:rFonts w:eastAsiaTheme="minorHAnsi"/>
          <w:color w:val="2B91AF"/>
          <w:lang w:bidi="he-IL"/>
        </w:rPr>
        <w:t>EmployeeDataForm</w:t>
      </w:r>
      <w:proofErr w:type="spellEnd"/>
      <w:r>
        <w:rPr>
          <w:rFonts w:eastAsiaTheme="minorHAnsi"/>
          <w:lang w:bidi="he-IL"/>
        </w:rPr>
        <w:t>);</w:t>
      </w:r>
    </w:p>
    <w:p w14:paraId="2232B3A7" w14:textId="77777777" w:rsidR="00585454" w:rsidRDefault="00585454" w:rsidP="00585454">
      <w:pPr>
        <w:pStyle w:val="ppCodeIndent"/>
        <w:rPr>
          <w:rFonts w:eastAsiaTheme="minorHAnsi"/>
          <w:lang w:bidi="he-IL"/>
        </w:rPr>
      </w:pPr>
    </w:p>
    <w:p w14:paraId="0E22DDEB" w14:textId="77777777" w:rsidR="00585454" w:rsidRDefault="00182EBE" w:rsidP="00585454">
      <w:pPr>
        <w:pStyle w:val="ppCodeIndent"/>
        <w:rPr>
          <w:rFonts w:eastAsiaTheme="minorHAnsi"/>
          <w:lang w:bidi="he-IL"/>
        </w:rPr>
      </w:pPr>
      <w:r>
        <w:rPr>
          <w:rFonts w:eastAsiaTheme="minorHAnsi"/>
          <w:lang w:bidi="he-IL"/>
        </w:rPr>
        <w:t xml:space="preserve">      </w:t>
      </w:r>
      <w:proofErr w:type="spellStart"/>
      <w:r>
        <w:rPr>
          <w:rFonts w:eastAsiaTheme="minorHAnsi"/>
          <w:color w:val="0000FF"/>
          <w:lang w:bidi="he-IL"/>
        </w:rPr>
        <w:t>this</w:t>
      </w:r>
      <w:r>
        <w:rPr>
          <w:rFonts w:eastAsiaTheme="minorHAnsi"/>
          <w:lang w:bidi="he-IL"/>
        </w:rPr>
        <w:t>.DataContext</w:t>
      </w:r>
      <w:proofErr w:type="spellEnd"/>
      <w:r>
        <w:rPr>
          <w:rFonts w:eastAsiaTheme="minorHAnsi"/>
          <w:lang w:bidi="he-IL"/>
        </w:rPr>
        <w:t xml:space="preserve"> = </w:t>
      </w:r>
      <w:r>
        <w:rPr>
          <w:rFonts w:eastAsiaTheme="minorHAnsi"/>
          <w:color w:val="0000FF"/>
          <w:lang w:bidi="he-IL"/>
        </w:rPr>
        <w:t>this</w:t>
      </w:r>
      <w:r>
        <w:rPr>
          <w:rFonts w:eastAsiaTheme="minorHAnsi"/>
          <w:lang w:bidi="he-IL"/>
        </w:rPr>
        <w:t>;</w:t>
      </w:r>
    </w:p>
    <w:p w14:paraId="6AA84873" w14:textId="77777777" w:rsidR="00585454" w:rsidRDefault="00182EBE" w:rsidP="00585454">
      <w:pPr>
        <w:pStyle w:val="ppCodeIndent"/>
        <w:rPr>
          <w:rFonts w:eastAsiaTheme="minorHAnsi"/>
          <w:lang w:bidi="he-IL"/>
        </w:rPr>
      </w:pPr>
      <w:r>
        <w:rPr>
          <w:rFonts w:eastAsiaTheme="minorHAnsi"/>
          <w:lang w:bidi="he-IL"/>
        </w:rPr>
        <w:t xml:space="preserve">    }</w:t>
      </w:r>
    </w:p>
    <w:p w14:paraId="54F059F0" w14:textId="77777777" w:rsidR="00585454" w:rsidRDefault="00585454" w:rsidP="00585454">
      <w:pPr>
        <w:pStyle w:val="ppCodeIndent"/>
        <w:rPr>
          <w:rFonts w:eastAsiaTheme="minorHAnsi"/>
          <w:lang w:bidi="he-IL"/>
        </w:rPr>
      </w:pPr>
    </w:p>
    <w:p w14:paraId="23B73730"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public</w:t>
      </w:r>
      <w:r>
        <w:rPr>
          <w:rFonts w:eastAsiaTheme="minorHAnsi"/>
          <w:lang w:bidi="he-IL"/>
        </w:rPr>
        <w:t xml:space="preserve"> </w:t>
      </w:r>
      <w:proofErr w:type="spellStart"/>
      <w:r>
        <w:rPr>
          <w:rFonts w:eastAsiaTheme="minorHAnsi"/>
          <w:color w:val="0000FF"/>
          <w:lang w:bidi="he-IL"/>
        </w:rPr>
        <w:t>bool</w:t>
      </w:r>
      <w:proofErr w:type="spellEnd"/>
      <w:r>
        <w:rPr>
          <w:rFonts w:eastAsiaTheme="minorHAnsi"/>
          <w:lang w:bidi="he-IL"/>
        </w:rPr>
        <w:t xml:space="preserve"> </w:t>
      </w:r>
      <w:proofErr w:type="spellStart"/>
      <w:r>
        <w:rPr>
          <w:rFonts w:eastAsiaTheme="minorHAnsi"/>
          <w:lang w:bidi="he-IL"/>
        </w:rPr>
        <w:t>IsLocked</w:t>
      </w:r>
      <w:proofErr w:type="spellEnd"/>
    </w:p>
    <w:p w14:paraId="46CCEE99" w14:textId="77777777" w:rsidR="00585454" w:rsidRDefault="00182EBE" w:rsidP="00585454">
      <w:pPr>
        <w:pStyle w:val="ppCodeIndent"/>
        <w:rPr>
          <w:rFonts w:eastAsiaTheme="minorHAnsi"/>
          <w:lang w:bidi="he-IL"/>
        </w:rPr>
      </w:pPr>
      <w:r>
        <w:rPr>
          <w:rFonts w:eastAsiaTheme="minorHAnsi"/>
          <w:lang w:bidi="he-IL"/>
        </w:rPr>
        <w:t xml:space="preserve">    {</w:t>
      </w:r>
    </w:p>
    <w:p w14:paraId="3EEA4C55"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get</w:t>
      </w:r>
      <w:r>
        <w:rPr>
          <w:rFonts w:eastAsiaTheme="minorHAnsi"/>
          <w:lang w:bidi="he-IL"/>
        </w:rPr>
        <w:t xml:space="preserve"> { </w:t>
      </w:r>
      <w:r>
        <w:rPr>
          <w:rFonts w:eastAsiaTheme="minorHAnsi"/>
          <w:color w:val="0000FF"/>
          <w:lang w:bidi="he-IL"/>
        </w:rPr>
        <w:t>return</w:t>
      </w:r>
      <w:r>
        <w:rPr>
          <w:rFonts w:eastAsiaTheme="minorHAnsi"/>
          <w:lang w:bidi="he-IL"/>
        </w:rPr>
        <w:t xml:space="preserve"> (</w:t>
      </w:r>
      <w:proofErr w:type="spellStart"/>
      <w:r>
        <w:rPr>
          <w:rFonts w:eastAsiaTheme="minorHAnsi"/>
          <w:color w:val="0000FF"/>
          <w:lang w:bidi="he-IL"/>
        </w:rPr>
        <w:t>bool</w:t>
      </w:r>
      <w:proofErr w:type="spellEnd"/>
      <w:r>
        <w:rPr>
          <w:rFonts w:eastAsiaTheme="minorHAnsi"/>
          <w:lang w:bidi="he-IL"/>
        </w:rPr>
        <w:t>)</w:t>
      </w:r>
      <w:proofErr w:type="spellStart"/>
      <w:r>
        <w:rPr>
          <w:rFonts w:eastAsiaTheme="minorHAnsi"/>
          <w:lang w:bidi="he-IL"/>
        </w:rPr>
        <w:t>GetValue</w:t>
      </w:r>
      <w:proofErr w:type="spellEnd"/>
      <w:r>
        <w:rPr>
          <w:rFonts w:eastAsiaTheme="minorHAnsi"/>
          <w:lang w:bidi="he-IL"/>
        </w:rPr>
        <w:t>(</w:t>
      </w:r>
      <w:proofErr w:type="spellStart"/>
      <w:r>
        <w:rPr>
          <w:rFonts w:eastAsiaTheme="minorHAnsi"/>
          <w:lang w:bidi="he-IL"/>
        </w:rPr>
        <w:t>IsLockedProperty</w:t>
      </w:r>
      <w:proofErr w:type="spellEnd"/>
      <w:r>
        <w:rPr>
          <w:rFonts w:eastAsiaTheme="minorHAnsi"/>
          <w:lang w:bidi="he-IL"/>
        </w:rPr>
        <w:t>); }</w:t>
      </w:r>
    </w:p>
    <w:p w14:paraId="3D7F302C"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set</w:t>
      </w:r>
      <w:r>
        <w:rPr>
          <w:rFonts w:eastAsiaTheme="minorHAnsi"/>
          <w:lang w:bidi="he-IL"/>
        </w:rPr>
        <w:t xml:space="preserve"> { </w:t>
      </w:r>
      <w:proofErr w:type="spellStart"/>
      <w:r>
        <w:rPr>
          <w:rFonts w:eastAsiaTheme="minorHAnsi"/>
          <w:lang w:bidi="he-IL"/>
        </w:rPr>
        <w:t>SetValue</w:t>
      </w:r>
      <w:proofErr w:type="spellEnd"/>
      <w:r>
        <w:rPr>
          <w:rFonts w:eastAsiaTheme="minorHAnsi"/>
          <w:lang w:bidi="he-IL"/>
        </w:rPr>
        <w:t>(</w:t>
      </w:r>
      <w:proofErr w:type="spellStart"/>
      <w:r>
        <w:rPr>
          <w:rFonts w:eastAsiaTheme="minorHAnsi"/>
          <w:lang w:bidi="he-IL"/>
        </w:rPr>
        <w:t>IsLockedProperty</w:t>
      </w:r>
      <w:proofErr w:type="spellEnd"/>
      <w:r>
        <w:rPr>
          <w:rFonts w:eastAsiaTheme="minorHAnsi"/>
          <w:lang w:bidi="he-IL"/>
        </w:rPr>
        <w:t xml:space="preserve">, </w:t>
      </w:r>
      <w:r>
        <w:rPr>
          <w:rFonts w:eastAsiaTheme="minorHAnsi"/>
          <w:color w:val="0000FF"/>
          <w:lang w:bidi="he-IL"/>
        </w:rPr>
        <w:t>value</w:t>
      </w:r>
      <w:r>
        <w:rPr>
          <w:rFonts w:eastAsiaTheme="minorHAnsi"/>
          <w:lang w:bidi="he-IL"/>
        </w:rPr>
        <w:t>); }</w:t>
      </w:r>
    </w:p>
    <w:p w14:paraId="5367D2E9" w14:textId="77777777" w:rsidR="00585454" w:rsidRDefault="00182EBE" w:rsidP="00585454">
      <w:pPr>
        <w:pStyle w:val="ppCodeIndent"/>
        <w:rPr>
          <w:rFonts w:eastAsiaTheme="minorHAnsi"/>
          <w:lang w:bidi="he-IL"/>
        </w:rPr>
      </w:pPr>
      <w:r>
        <w:rPr>
          <w:rFonts w:eastAsiaTheme="minorHAnsi"/>
          <w:lang w:bidi="he-IL"/>
        </w:rPr>
        <w:t xml:space="preserve">    }</w:t>
      </w:r>
    </w:p>
    <w:p w14:paraId="5113270F" w14:textId="77777777" w:rsidR="00585454" w:rsidRDefault="00585454" w:rsidP="00585454">
      <w:pPr>
        <w:pStyle w:val="ppCodeIndent"/>
        <w:rPr>
          <w:rFonts w:eastAsiaTheme="minorHAnsi"/>
          <w:lang w:bidi="he-IL"/>
        </w:rPr>
      </w:pPr>
    </w:p>
    <w:p w14:paraId="66CE524C"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8000"/>
          <w:lang w:bidi="he-IL"/>
        </w:rPr>
        <w:t xml:space="preserve">// </w:t>
      </w:r>
      <w:proofErr w:type="gramStart"/>
      <w:r>
        <w:rPr>
          <w:rFonts w:eastAsiaTheme="minorHAnsi"/>
          <w:color w:val="008000"/>
          <w:lang w:bidi="he-IL"/>
        </w:rPr>
        <w:t>Using</w:t>
      </w:r>
      <w:proofErr w:type="gramEnd"/>
      <w:r>
        <w:rPr>
          <w:rFonts w:eastAsiaTheme="minorHAnsi"/>
          <w:color w:val="008000"/>
          <w:lang w:bidi="he-IL"/>
        </w:rPr>
        <w:t xml:space="preserve"> a </w:t>
      </w:r>
      <w:proofErr w:type="spellStart"/>
      <w:r>
        <w:rPr>
          <w:rFonts w:eastAsiaTheme="minorHAnsi"/>
          <w:color w:val="008000"/>
          <w:lang w:bidi="he-IL"/>
        </w:rPr>
        <w:t>DependencyProperty</w:t>
      </w:r>
      <w:proofErr w:type="spellEnd"/>
      <w:r>
        <w:rPr>
          <w:rFonts w:eastAsiaTheme="minorHAnsi"/>
          <w:color w:val="008000"/>
          <w:lang w:bidi="he-IL"/>
        </w:rPr>
        <w:t xml:space="preserve"> as the backing store for </w:t>
      </w:r>
      <w:proofErr w:type="spellStart"/>
      <w:r>
        <w:rPr>
          <w:rFonts w:eastAsiaTheme="minorHAnsi"/>
          <w:color w:val="008000"/>
          <w:lang w:bidi="he-IL"/>
        </w:rPr>
        <w:t>IsEditing</w:t>
      </w:r>
      <w:proofErr w:type="spellEnd"/>
      <w:r>
        <w:rPr>
          <w:rFonts w:eastAsiaTheme="minorHAnsi"/>
          <w:color w:val="008000"/>
          <w:lang w:bidi="he-IL"/>
        </w:rPr>
        <w:t xml:space="preserve">.  This </w:t>
      </w:r>
      <w:r w:rsidR="0030679B">
        <w:rPr>
          <w:rFonts w:eastAsiaTheme="minorHAnsi"/>
          <w:color w:val="008000"/>
          <w:lang w:bidi="he-IL"/>
        </w:rPr>
        <w:tab/>
      </w:r>
      <w:r>
        <w:rPr>
          <w:rFonts w:eastAsiaTheme="minorHAnsi"/>
          <w:color w:val="008000"/>
          <w:lang w:bidi="he-IL"/>
        </w:rPr>
        <w:t>enables animation, styling, binding, etc...</w:t>
      </w:r>
    </w:p>
    <w:p w14:paraId="14382460"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public</w:t>
      </w:r>
      <w:r>
        <w:rPr>
          <w:rFonts w:eastAsiaTheme="minorHAnsi"/>
          <w:lang w:bidi="he-IL"/>
        </w:rPr>
        <w:t xml:space="preserve"> </w:t>
      </w:r>
      <w:r>
        <w:rPr>
          <w:rFonts w:eastAsiaTheme="minorHAnsi"/>
          <w:color w:val="0000FF"/>
          <w:lang w:bidi="he-IL"/>
        </w:rPr>
        <w:t>static</w:t>
      </w:r>
      <w:r>
        <w:rPr>
          <w:rFonts w:eastAsiaTheme="minorHAnsi"/>
          <w:lang w:bidi="he-IL"/>
        </w:rPr>
        <w:t xml:space="preserve"> </w:t>
      </w:r>
      <w:proofErr w:type="spellStart"/>
      <w:r>
        <w:rPr>
          <w:rFonts w:eastAsiaTheme="minorHAnsi"/>
          <w:color w:val="0000FF"/>
          <w:lang w:bidi="he-IL"/>
        </w:rPr>
        <w:t>readonly</w:t>
      </w:r>
      <w:proofErr w:type="spellEnd"/>
      <w:r>
        <w:rPr>
          <w:rFonts w:eastAsiaTheme="minorHAnsi"/>
          <w:lang w:bidi="he-IL"/>
        </w:rPr>
        <w:t xml:space="preserve"> </w:t>
      </w:r>
      <w:proofErr w:type="spellStart"/>
      <w:r>
        <w:rPr>
          <w:rFonts w:eastAsiaTheme="minorHAnsi"/>
          <w:color w:val="2B91AF"/>
          <w:lang w:bidi="he-IL"/>
        </w:rPr>
        <w:t>DependencyProperty</w:t>
      </w:r>
      <w:proofErr w:type="spellEnd"/>
      <w:r>
        <w:rPr>
          <w:rFonts w:eastAsiaTheme="minorHAnsi"/>
          <w:lang w:bidi="he-IL"/>
        </w:rPr>
        <w:t xml:space="preserve"> </w:t>
      </w:r>
      <w:proofErr w:type="spellStart"/>
      <w:r>
        <w:rPr>
          <w:rFonts w:eastAsiaTheme="minorHAnsi"/>
          <w:lang w:bidi="he-IL"/>
        </w:rPr>
        <w:t>IsLockedProperty</w:t>
      </w:r>
      <w:proofErr w:type="spellEnd"/>
      <w:r>
        <w:rPr>
          <w:rFonts w:eastAsiaTheme="minorHAnsi"/>
          <w:lang w:bidi="he-IL"/>
        </w:rPr>
        <w:t xml:space="preserve"> =</w:t>
      </w:r>
    </w:p>
    <w:p w14:paraId="48D82687" w14:textId="77777777" w:rsidR="00585454" w:rsidRDefault="00182EBE" w:rsidP="00585454">
      <w:pPr>
        <w:pStyle w:val="ppCodeIndent"/>
        <w:rPr>
          <w:rFonts w:eastAsiaTheme="minorHAnsi"/>
          <w:lang w:bidi="he-IL"/>
        </w:rPr>
      </w:pPr>
      <w:r>
        <w:rPr>
          <w:rFonts w:eastAsiaTheme="minorHAnsi"/>
          <w:lang w:bidi="he-IL"/>
        </w:rPr>
        <w:t xml:space="preserve">        </w:t>
      </w:r>
      <w:proofErr w:type="spellStart"/>
      <w:r>
        <w:rPr>
          <w:rFonts w:eastAsiaTheme="minorHAnsi"/>
          <w:color w:val="2B91AF"/>
          <w:lang w:bidi="he-IL"/>
        </w:rPr>
        <w:t>DependencyProperty</w:t>
      </w:r>
      <w:r>
        <w:rPr>
          <w:rFonts w:eastAsiaTheme="minorHAnsi"/>
          <w:lang w:bidi="he-IL"/>
        </w:rPr>
        <w:t>.Register</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IsLocked</w:t>
      </w:r>
      <w:proofErr w:type="spellEnd"/>
      <w:r>
        <w:rPr>
          <w:rFonts w:eastAsiaTheme="minorHAnsi"/>
          <w:color w:val="A31515"/>
          <w:lang w:bidi="he-IL"/>
        </w:rPr>
        <w:t>"</w:t>
      </w:r>
      <w:r>
        <w:rPr>
          <w:rFonts w:eastAsiaTheme="minorHAnsi"/>
          <w:lang w:bidi="he-IL"/>
        </w:rPr>
        <w:t xml:space="preserve">, </w:t>
      </w:r>
      <w:proofErr w:type="spellStart"/>
      <w:r>
        <w:rPr>
          <w:rFonts w:eastAsiaTheme="minorHAnsi"/>
          <w:color w:val="0000FF"/>
          <w:lang w:bidi="he-IL"/>
        </w:rPr>
        <w:t>typeof</w:t>
      </w:r>
      <w:proofErr w:type="spellEnd"/>
      <w:r>
        <w:rPr>
          <w:rFonts w:eastAsiaTheme="minorHAnsi"/>
          <w:lang w:bidi="he-IL"/>
        </w:rPr>
        <w:t>(</w:t>
      </w:r>
      <w:proofErr w:type="spellStart"/>
      <w:r>
        <w:rPr>
          <w:rFonts w:eastAsiaTheme="minorHAnsi"/>
          <w:color w:val="0000FF"/>
          <w:lang w:bidi="he-IL"/>
        </w:rPr>
        <w:t>bool</w:t>
      </w:r>
      <w:proofErr w:type="spellEnd"/>
      <w:r>
        <w:rPr>
          <w:rFonts w:eastAsiaTheme="minorHAnsi"/>
          <w:lang w:bidi="he-IL"/>
        </w:rPr>
        <w:t xml:space="preserve">), </w:t>
      </w:r>
      <w:r w:rsidR="0030679B">
        <w:rPr>
          <w:rFonts w:eastAsiaTheme="minorHAnsi"/>
          <w:lang w:bidi="he-IL"/>
        </w:rPr>
        <w:tab/>
        <w:t xml:space="preserve">  </w:t>
      </w:r>
      <w:r w:rsidR="0030679B">
        <w:rPr>
          <w:rFonts w:eastAsiaTheme="minorHAnsi"/>
          <w:lang w:bidi="he-IL"/>
        </w:rPr>
        <w:tab/>
      </w:r>
      <w:proofErr w:type="spellStart"/>
      <w:r>
        <w:rPr>
          <w:rFonts w:eastAsiaTheme="minorHAnsi"/>
          <w:color w:val="0000FF"/>
          <w:lang w:bidi="he-IL"/>
        </w:rPr>
        <w:t>typeof</w:t>
      </w:r>
      <w:proofErr w:type="spellEnd"/>
      <w:r>
        <w:rPr>
          <w:rFonts w:eastAsiaTheme="minorHAnsi"/>
          <w:lang w:bidi="he-IL"/>
        </w:rPr>
        <w:t>(</w:t>
      </w:r>
      <w:proofErr w:type="spellStart"/>
      <w:r>
        <w:rPr>
          <w:rFonts w:eastAsiaTheme="minorHAnsi"/>
          <w:color w:val="2B91AF"/>
          <w:lang w:bidi="he-IL"/>
        </w:rPr>
        <w:t>EmployeeDataForm</w:t>
      </w:r>
      <w:proofErr w:type="spellEnd"/>
      <w:r>
        <w:rPr>
          <w:rFonts w:eastAsiaTheme="minorHAnsi"/>
          <w:lang w:bidi="he-IL"/>
        </w:rPr>
        <w:t xml:space="preserve">), </w:t>
      </w:r>
      <w:r>
        <w:rPr>
          <w:rFonts w:eastAsiaTheme="minorHAnsi"/>
          <w:color w:val="0000FF"/>
          <w:lang w:bidi="he-IL"/>
        </w:rPr>
        <w:t>null</w:t>
      </w:r>
      <w:r>
        <w:rPr>
          <w:rFonts w:eastAsiaTheme="minorHAnsi"/>
          <w:lang w:bidi="he-IL"/>
        </w:rPr>
        <w:t>);</w:t>
      </w:r>
    </w:p>
    <w:p w14:paraId="274AF6F7" w14:textId="77777777" w:rsidR="00585454" w:rsidRDefault="00585454" w:rsidP="00585454">
      <w:pPr>
        <w:pStyle w:val="ppCodeIndent"/>
        <w:rPr>
          <w:rFonts w:eastAsiaTheme="minorHAnsi"/>
          <w:lang w:bidi="he-IL"/>
        </w:rPr>
      </w:pPr>
    </w:p>
    <w:p w14:paraId="01F1271E"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public</w:t>
      </w:r>
      <w:r>
        <w:rPr>
          <w:rFonts w:eastAsiaTheme="minorHAnsi"/>
          <w:lang w:bidi="he-IL"/>
        </w:rPr>
        <w:t xml:space="preserve"> </w:t>
      </w:r>
      <w:proofErr w:type="spellStart"/>
      <w:r>
        <w:rPr>
          <w:rFonts w:eastAsiaTheme="minorHAnsi"/>
          <w:color w:val="0000FF"/>
          <w:lang w:bidi="he-IL"/>
        </w:rPr>
        <w:t>bool</w:t>
      </w:r>
      <w:proofErr w:type="spellEnd"/>
      <w:r>
        <w:rPr>
          <w:rFonts w:eastAsiaTheme="minorHAnsi"/>
          <w:lang w:bidi="he-IL"/>
        </w:rPr>
        <w:t xml:space="preserve"> </w:t>
      </w:r>
      <w:proofErr w:type="spellStart"/>
      <w:r>
        <w:rPr>
          <w:rFonts w:eastAsiaTheme="minorHAnsi"/>
          <w:lang w:bidi="he-IL"/>
        </w:rPr>
        <w:t>IsValid</w:t>
      </w:r>
      <w:proofErr w:type="spellEnd"/>
    </w:p>
    <w:p w14:paraId="1B766505" w14:textId="77777777" w:rsidR="00585454" w:rsidRDefault="00182EBE" w:rsidP="00585454">
      <w:pPr>
        <w:pStyle w:val="ppCodeIndent"/>
        <w:rPr>
          <w:rFonts w:eastAsiaTheme="minorHAnsi"/>
          <w:lang w:bidi="he-IL"/>
        </w:rPr>
      </w:pPr>
      <w:r>
        <w:rPr>
          <w:rFonts w:eastAsiaTheme="minorHAnsi"/>
          <w:lang w:bidi="he-IL"/>
        </w:rPr>
        <w:t xml:space="preserve">    {</w:t>
      </w:r>
    </w:p>
    <w:p w14:paraId="280E305C"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get</w:t>
      </w:r>
      <w:r>
        <w:rPr>
          <w:rFonts w:eastAsiaTheme="minorHAnsi"/>
          <w:lang w:bidi="he-IL"/>
        </w:rPr>
        <w:t xml:space="preserve"> { </w:t>
      </w:r>
      <w:r>
        <w:rPr>
          <w:rFonts w:eastAsiaTheme="minorHAnsi"/>
          <w:color w:val="0000FF"/>
          <w:lang w:bidi="he-IL"/>
        </w:rPr>
        <w:t>return</w:t>
      </w:r>
      <w:r>
        <w:rPr>
          <w:rFonts w:eastAsiaTheme="minorHAnsi"/>
          <w:lang w:bidi="he-IL"/>
        </w:rPr>
        <w:t xml:space="preserve"> !</w:t>
      </w:r>
      <w:proofErr w:type="spellStart"/>
      <w:r>
        <w:rPr>
          <w:rFonts w:eastAsiaTheme="minorHAnsi"/>
          <w:lang w:bidi="he-IL"/>
        </w:rPr>
        <w:t>HasBindingErrors</w:t>
      </w:r>
      <w:proofErr w:type="spellEnd"/>
      <w:r>
        <w:rPr>
          <w:rFonts w:eastAsiaTheme="minorHAnsi"/>
          <w:lang w:bidi="he-IL"/>
        </w:rPr>
        <w:t>(); }</w:t>
      </w:r>
    </w:p>
    <w:p w14:paraId="43620519" w14:textId="77777777" w:rsidR="00585454" w:rsidRDefault="00182EBE" w:rsidP="00585454">
      <w:pPr>
        <w:pStyle w:val="ppCodeIndent"/>
        <w:rPr>
          <w:rFonts w:eastAsiaTheme="minorHAnsi"/>
          <w:lang w:bidi="he-IL"/>
        </w:rPr>
      </w:pPr>
      <w:r>
        <w:rPr>
          <w:rFonts w:eastAsiaTheme="minorHAnsi"/>
          <w:lang w:bidi="he-IL"/>
        </w:rPr>
        <w:t xml:space="preserve">    }</w:t>
      </w:r>
    </w:p>
    <w:p w14:paraId="226A7B75" w14:textId="77777777" w:rsidR="00585454" w:rsidRDefault="00585454" w:rsidP="00585454">
      <w:pPr>
        <w:pStyle w:val="ppCodeIndent"/>
        <w:rPr>
          <w:rFonts w:eastAsiaTheme="minorHAnsi"/>
          <w:lang w:bidi="he-IL"/>
        </w:rPr>
      </w:pPr>
    </w:p>
    <w:p w14:paraId="6A0EF624"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public</w:t>
      </w:r>
      <w:r>
        <w:rPr>
          <w:rFonts w:eastAsiaTheme="minorHAnsi"/>
          <w:lang w:bidi="he-IL"/>
        </w:rPr>
        <w:t xml:space="preserve"> </w:t>
      </w:r>
      <w:r>
        <w:rPr>
          <w:rFonts w:eastAsiaTheme="minorHAnsi"/>
          <w:color w:val="2B91AF"/>
          <w:lang w:bidi="he-IL"/>
        </w:rPr>
        <w:t>Employee</w:t>
      </w:r>
      <w:r>
        <w:rPr>
          <w:rFonts w:eastAsiaTheme="minorHAnsi"/>
          <w:lang w:bidi="he-IL"/>
        </w:rPr>
        <w:t xml:space="preserve"> </w:t>
      </w:r>
      <w:proofErr w:type="spellStart"/>
      <w:r>
        <w:rPr>
          <w:rFonts w:eastAsiaTheme="minorHAnsi"/>
          <w:lang w:bidi="he-IL"/>
        </w:rPr>
        <w:t>TheEmployee</w:t>
      </w:r>
      <w:proofErr w:type="spellEnd"/>
    </w:p>
    <w:p w14:paraId="5B05BD96" w14:textId="77777777" w:rsidR="00585454" w:rsidRDefault="00182EBE" w:rsidP="00585454">
      <w:pPr>
        <w:pStyle w:val="ppCodeIndent"/>
        <w:rPr>
          <w:rFonts w:eastAsiaTheme="minorHAnsi"/>
          <w:lang w:bidi="he-IL"/>
        </w:rPr>
      </w:pPr>
      <w:r>
        <w:rPr>
          <w:rFonts w:eastAsiaTheme="minorHAnsi"/>
          <w:lang w:bidi="he-IL"/>
        </w:rPr>
        <w:t xml:space="preserve">    {</w:t>
      </w:r>
    </w:p>
    <w:p w14:paraId="0646FCA9"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get</w:t>
      </w:r>
      <w:r>
        <w:rPr>
          <w:rFonts w:eastAsiaTheme="minorHAnsi"/>
          <w:lang w:bidi="he-IL"/>
        </w:rPr>
        <w:t xml:space="preserve"> { </w:t>
      </w:r>
      <w:r>
        <w:rPr>
          <w:rFonts w:eastAsiaTheme="minorHAnsi"/>
          <w:color w:val="0000FF"/>
          <w:lang w:bidi="he-IL"/>
        </w:rPr>
        <w:t>return</w:t>
      </w:r>
      <w:r>
        <w:rPr>
          <w:rFonts w:eastAsiaTheme="minorHAnsi"/>
          <w:lang w:bidi="he-IL"/>
        </w:rPr>
        <w:t xml:space="preserve"> (</w:t>
      </w:r>
      <w:r>
        <w:rPr>
          <w:rFonts w:eastAsiaTheme="minorHAnsi"/>
          <w:color w:val="2B91AF"/>
          <w:lang w:bidi="he-IL"/>
        </w:rPr>
        <w:t>Employee</w:t>
      </w:r>
      <w:r>
        <w:rPr>
          <w:rFonts w:eastAsiaTheme="minorHAnsi"/>
          <w:lang w:bidi="he-IL"/>
        </w:rPr>
        <w:t>)</w:t>
      </w:r>
      <w:proofErr w:type="spellStart"/>
      <w:r>
        <w:rPr>
          <w:rFonts w:eastAsiaTheme="minorHAnsi"/>
          <w:lang w:bidi="he-IL"/>
        </w:rPr>
        <w:t>GetValue</w:t>
      </w:r>
      <w:proofErr w:type="spellEnd"/>
      <w:r>
        <w:rPr>
          <w:rFonts w:eastAsiaTheme="minorHAnsi"/>
          <w:lang w:bidi="he-IL"/>
        </w:rPr>
        <w:t>(</w:t>
      </w:r>
      <w:proofErr w:type="spellStart"/>
      <w:r>
        <w:rPr>
          <w:rFonts w:eastAsiaTheme="minorHAnsi"/>
          <w:lang w:bidi="he-IL"/>
        </w:rPr>
        <w:t>TheEmployeeProperty</w:t>
      </w:r>
      <w:proofErr w:type="spellEnd"/>
      <w:r>
        <w:rPr>
          <w:rFonts w:eastAsiaTheme="minorHAnsi"/>
          <w:lang w:bidi="he-IL"/>
        </w:rPr>
        <w:t>); }</w:t>
      </w:r>
    </w:p>
    <w:p w14:paraId="6C5798B6"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set</w:t>
      </w:r>
      <w:r>
        <w:rPr>
          <w:rFonts w:eastAsiaTheme="minorHAnsi"/>
          <w:lang w:bidi="he-IL"/>
        </w:rPr>
        <w:t xml:space="preserve"> { </w:t>
      </w:r>
      <w:proofErr w:type="spellStart"/>
      <w:r>
        <w:rPr>
          <w:rFonts w:eastAsiaTheme="minorHAnsi"/>
          <w:lang w:bidi="he-IL"/>
        </w:rPr>
        <w:t>SetValue</w:t>
      </w:r>
      <w:proofErr w:type="spellEnd"/>
      <w:r>
        <w:rPr>
          <w:rFonts w:eastAsiaTheme="minorHAnsi"/>
          <w:lang w:bidi="he-IL"/>
        </w:rPr>
        <w:t>(</w:t>
      </w:r>
      <w:proofErr w:type="spellStart"/>
      <w:r>
        <w:rPr>
          <w:rFonts w:eastAsiaTheme="minorHAnsi"/>
          <w:lang w:bidi="he-IL"/>
        </w:rPr>
        <w:t>TheEmployeeProperty</w:t>
      </w:r>
      <w:proofErr w:type="spellEnd"/>
      <w:r>
        <w:rPr>
          <w:rFonts w:eastAsiaTheme="minorHAnsi"/>
          <w:lang w:bidi="he-IL"/>
        </w:rPr>
        <w:t xml:space="preserve">, </w:t>
      </w:r>
      <w:r>
        <w:rPr>
          <w:rFonts w:eastAsiaTheme="minorHAnsi"/>
          <w:color w:val="0000FF"/>
          <w:lang w:bidi="he-IL"/>
        </w:rPr>
        <w:t>value</w:t>
      </w:r>
      <w:r>
        <w:rPr>
          <w:rFonts w:eastAsiaTheme="minorHAnsi"/>
          <w:lang w:bidi="he-IL"/>
        </w:rPr>
        <w:t>); }</w:t>
      </w:r>
    </w:p>
    <w:p w14:paraId="778A7C98" w14:textId="77777777" w:rsidR="00585454" w:rsidRDefault="00182EBE" w:rsidP="00585454">
      <w:pPr>
        <w:pStyle w:val="ppCodeIndent"/>
        <w:rPr>
          <w:rFonts w:eastAsiaTheme="minorHAnsi"/>
          <w:lang w:bidi="he-IL"/>
        </w:rPr>
      </w:pPr>
      <w:r>
        <w:rPr>
          <w:rFonts w:eastAsiaTheme="minorHAnsi"/>
          <w:lang w:bidi="he-IL"/>
        </w:rPr>
        <w:t xml:space="preserve">    }</w:t>
      </w:r>
    </w:p>
    <w:p w14:paraId="16DAC470" w14:textId="77777777" w:rsidR="00585454" w:rsidRDefault="00585454" w:rsidP="00585454">
      <w:pPr>
        <w:pStyle w:val="ppCodeIndent"/>
        <w:rPr>
          <w:rFonts w:eastAsiaTheme="minorHAnsi"/>
          <w:lang w:bidi="he-IL"/>
        </w:rPr>
      </w:pPr>
    </w:p>
    <w:p w14:paraId="61AEC1D8"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8000"/>
          <w:lang w:bidi="he-IL"/>
        </w:rPr>
        <w:t xml:space="preserve">// </w:t>
      </w:r>
      <w:proofErr w:type="gramStart"/>
      <w:r>
        <w:rPr>
          <w:rFonts w:eastAsiaTheme="minorHAnsi"/>
          <w:color w:val="008000"/>
          <w:lang w:bidi="he-IL"/>
        </w:rPr>
        <w:t>Using</w:t>
      </w:r>
      <w:proofErr w:type="gramEnd"/>
      <w:r>
        <w:rPr>
          <w:rFonts w:eastAsiaTheme="minorHAnsi"/>
          <w:color w:val="008000"/>
          <w:lang w:bidi="he-IL"/>
        </w:rPr>
        <w:t xml:space="preserve"> a </w:t>
      </w:r>
      <w:proofErr w:type="spellStart"/>
      <w:r>
        <w:rPr>
          <w:rFonts w:eastAsiaTheme="minorHAnsi"/>
          <w:color w:val="008000"/>
          <w:lang w:bidi="he-IL"/>
        </w:rPr>
        <w:t>DependencyProperty</w:t>
      </w:r>
      <w:proofErr w:type="spellEnd"/>
      <w:r>
        <w:rPr>
          <w:rFonts w:eastAsiaTheme="minorHAnsi"/>
          <w:color w:val="008000"/>
          <w:lang w:bidi="he-IL"/>
        </w:rPr>
        <w:t xml:space="preserve"> as the backing store for </w:t>
      </w:r>
      <w:proofErr w:type="spellStart"/>
      <w:r>
        <w:rPr>
          <w:rFonts w:eastAsiaTheme="minorHAnsi"/>
          <w:color w:val="008000"/>
          <w:lang w:bidi="he-IL"/>
        </w:rPr>
        <w:t>TheEmployee</w:t>
      </w:r>
      <w:proofErr w:type="spellEnd"/>
      <w:r>
        <w:rPr>
          <w:rFonts w:eastAsiaTheme="minorHAnsi"/>
          <w:color w:val="008000"/>
          <w:lang w:bidi="he-IL"/>
        </w:rPr>
        <w:t xml:space="preserve">.  This </w:t>
      </w:r>
      <w:r w:rsidR="0030679B">
        <w:rPr>
          <w:rFonts w:eastAsiaTheme="minorHAnsi"/>
          <w:color w:val="008000"/>
          <w:lang w:bidi="he-IL"/>
        </w:rPr>
        <w:tab/>
      </w:r>
      <w:r>
        <w:rPr>
          <w:rFonts w:eastAsiaTheme="minorHAnsi"/>
          <w:color w:val="008000"/>
          <w:lang w:bidi="he-IL"/>
        </w:rPr>
        <w:t>enables animation, styling, binding, etc...</w:t>
      </w:r>
    </w:p>
    <w:p w14:paraId="084F6E6A"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public</w:t>
      </w:r>
      <w:r>
        <w:rPr>
          <w:rFonts w:eastAsiaTheme="minorHAnsi"/>
          <w:lang w:bidi="he-IL"/>
        </w:rPr>
        <w:t xml:space="preserve"> </w:t>
      </w:r>
      <w:r>
        <w:rPr>
          <w:rFonts w:eastAsiaTheme="minorHAnsi"/>
          <w:color w:val="0000FF"/>
          <w:lang w:bidi="he-IL"/>
        </w:rPr>
        <w:t>static</w:t>
      </w:r>
      <w:r>
        <w:rPr>
          <w:rFonts w:eastAsiaTheme="minorHAnsi"/>
          <w:lang w:bidi="he-IL"/>
        </w:rPr>
        <w:t xml:space="preserve"> </w:t>
      </w:r>
      <w:proofErr w:type="spellStart"/>
      <w:r>
        <w:rPr>
          <w:rFonts w:eastAsiaTheme="minorHAnsi"/>
          <w:color w:val="0000FF"/>
          <w:lang w:bidi="he-IL"/>
        </w:rPr>
        <w:t>readonly</w:t>
      </w:r>
      <w:proofErr w:type="spellEnd"/>
      <w:r>
        <w:rPr>
          <w:rFonts w:eastAsiaTheme="minorHAnsi"/>
          <w:lang w:bidi="he-IL"/>
        </w:rPr>
        <w:t xml:space="preserve"> </w:t>
      </w:r>
      <w:proofErr w:type="spellStart"/>
      <w:r>
        <w:rPr>
          <w:rFonts w:eastAsiaTheme="minorHAnsi"/>
          <w:color w:val="2B91AF"/>
          <w:lang w:bidi="he-IL"/>
        </w:rPr>
        <w:t>DependencyProperty</w:t>
      </w:r>
      <w:proofErr w:type="spellEnd"/>
      <w:r>
        <w:rPr>
          <w:rFonts w:eastAsiaTheme="minorHAnsi"/>
          <w:lang w:bidi="he-IL"/>
        </w:rPr>
        <w:t xml:space="preserve"> </w:t>
      </w:r>
      <w:proofErr w:type="spellStart"/>
      <w:r>
        <w:rPr>
          <w:rFonts w:eastAsiaTheme="minorHAnsi"/>
          <w:lang w:bidi="he-IL"/>
        </w:rPr>
        <w:t>TheEmployeeProperty</w:t>
      </w:r>
      <w:proofErr w:type="spellEnd"/>
      <w:r>
        <w:rPr>
          <w:rFonts w:eastAsiaTheme="minorHAnsi"/>
          <w:lang w:bidi="he-IL"/>
        </w:rPr>
        <w:t xml:space="preserve"> =</w:t>
      </w:r>
    </w:p>
    <w:p w14:paraId="6A4B7E0B" w14:textId="77777777" w:rsidR="00585454" w:rsidRDefault="00182EBE" w:rsidP="00585454">
      <w:pPr>
        <w:pStyle w:val="ppCodeIndent"/>
        <w:rPr>
          <w:rFonts w:eastAsiaTheme="minorHAnsi"/>
          <w:lang w:bidi="he-IL"/>
        </w:rPr>
      </w:pPr>
      <w:r>
        <w:rPr>
          <w:rFonts w:eastAsiaTheme="minorHAnsi"/>
          <w:lang w:bidi="he-IL"/>
        </w:rPr>
        <w:t xml:space="preserve">        </w:t>
      </w:r>
      <w:proofErr w:type="spellStart"/>
      <w:r>
        <w:rPr>
          <w:rFonts w:eastAsiaTheme="minorHAnsi"/>
          <w:color w:val="2B91AF"/>
          <w:lang w:bidi="he-IL"/>
        </w:rPr>
        <w:t>DependencyProperty</w:t>
      </w:r>
      <w:r>
        <w:rPr>
          <w:rFonts w:eastAsiaTheme="minorHAnsi"/>
          <w:lang w:bidi="he-IL"/>
        </w:rPr>
        <w:t>.Register</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TheEmployee</w:t>
      </w:r>
      <w:proofErr w:type="spellEnd"/>
      <w:r>
        <w:rPr>
          <w:rFonts w:eastAsiaTheme="minorHAnsi"/>
          <w:color w:val="A31515"/>
          <w:lang w:bidi="he-IL"/>
        </w:rPr>
        <w:t>"</w:t>
      </w:r>
      <w:r>
        <w:rPr>
          <w:rFonts w:eastAsiaTheme="minorHAnsi"/>
          <w:lang w:bidi="he-IL"/>
        </w:rPr>
        <w:t xml:space="preserve">, </w:t>
      </w:r>
      <w:proofErr w:type="spellStart"/>
      <w:r>
        <w:rPr>
          <w:rFonts w:eastAsiaTheme="minorHAnsi"/>
          <w:color w:val="0000FF"/>
          <w:lang w:bidi="he-IL"/>
        </w:rPr>
        <w:t>typeof</w:t>
      </w:r>
      <w:proofErr w:type="spellEnd"/>
      <w:r>
        <w:rPr>
          <w:rFonts w:eastAsiaTheme="minorHAnsi"/>
          <w:lang w:bidi="he-IL"/>
        </w:rPr>
        <w:t>(</w:t>
      </w:r>
      <w:r>
        <w:rPr>
          <w:rFonts w:eastAsiaTheme="minorHAnsi"/>
          <w:color w:val="2B91AF"/>
          <w:lang w:bidi="he-IL"/>
        </w:rPr>
        <w:t>Employee</w:t>
      </w:r>
      <w:r>
        <w:rPr>
          <w:rFonts w:eastAsiaTheme="minorHAnsi"/>
          <w:lang w:bidi="he-IL"/>
        </w:rPr>
        <w:t xml:space="preserve">), </w:t>
      </w:r>
      <w:r w:rsidR="0030679B">
        <w:rPr>
          <w:rFonts w:eastAsiaTheme="minorHAnsi"/>
          <w:lang w:bidi="he-IL"/>
        </w:rPr>
        <w:tab/>
      </w:r>
      <w:proofErr w:type="spellStart"/>
      <w:r>
        <w:rPr>
          <w:rFonts w:eastAsiaTheme="minorHAnsi"/>
          <w:color w:val="0000FF"/>
          <w:lang w:bidi="he-IL"/>
        </w:rPr>
        <w:t>typeof</w:t>
      </w:r>
      <w:proofErr w:type="spellEnd"/>
      <w:r>
        <w:rPr>
          <w:rFonts w:eastAsiaTheme="minorHAnsi"/>
          <w:lang w:bidi="he-IL"/>
        </w:rPr>
        <w:t>(</w:t>
      </w:r>
      <w:proofErr w:type="spellStart"/>
      <w:r>
        <w:rPr>
          <w:rFonts w:eastAsiaTheme="minorHAnsi"/>
          <w:color w:val="2B91AF"/>
          <w:lang w:bidi="he-IL"/>
        </w:rPr>
        <w:t>EmployeeDataForm</w:t>
      </w:r>
      <w:proofErr w:type="spellEnd"/>
      <w:r>
        <w:rPr>
          <w:rFonts w:eastAsiaTheme="minorHAnsi"/>
          <w:lang w:bidi="he-IL"/>
        </w:rPr>
        <w:t xml:space="preserve">), </w:t>
      </w:r>
      <w:r>
        <w:rPr>
          <w:rFonts w:eastAsiaTheme="minorHAnsi"/>
          <w:color w:val="0000FF"/>
          <w:lang w:bidi="he-IL"/>
        </w:rPr>
        <w:t>null</w:t>
      </w:r>
      <w:r>
        <w:rPr>
          <w:rFonts w:eastAsiaTheme="minorHAnsi"/>
          <w:lang w:bidi="he-IL"/>
        </w:rPr>
        <w:t>);</w:t>
      </w:r>
    </w:p>
    <w:p w14:paraId="6D2F6C45" w14:textId="77777777" w:rsidR="00585454" w:rsidRDefault="00585454" w:rsidP="00585454">
      <w:pPr>
        <w:pStyle w:val="ppCodeIndent"/>
        <w:rPr>
          <w:rFonts w:eastAsiaTheme="minorHAnsi"/>
          <w:lang w:bidi="he-IL"/>
        </w:rPr>
      </w:pPr>
    </w:p>
    <w:p w14:paraId="4F599212" w14:textId="77777777" w:rsidR="00585454" w:rsidRDefault="00585454" w:rsidP="00585454">
      <w:pPr>
        <w:pStyle w:val="ppCodeIndent"/>
        <w:rPr>
          <w:rFonts w:eastAsiaTheme="minorHAnsi"/>
          <w:lang w:bidi="he-IL"/>
        </w:rPr>
      </w:pPr>
    </w:p>
    <w:p w14:paraId="3A4591E2"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private</w:t>
      </w:r>
      <w:r>
        <w:rPr>
          <w:rFonts w:eastAsiaTheme="minorHAnsi"/>
          <w:lang w:bidi="he-IL"/>
        </w:rPr>
        <w:t xml:space="preserve"> </w:t>
      </w:r>
      <w:proofErr w:type="spellStart"/>
      <w:r>
        <w:rPr>
          <w:rFonts w:eastAsiaTheme="minorHAnsi"/>
          <w:color w:val="0000FF"/>
          <w:lang w:bidi="he-IL"/>
        </w:rPr>
        <w:t>bool</w:t>
      </w:r>
      <w:proofErr w:type="spellEnd"/>
      <w:r>
        <w:rPr>
          <w:rFonts w:eastAsiaTheme="minorHAnsi"/>
          <w:lang w:bidi="he-IL"/>
        </w:rPr>
        <w:t xml:space="preserve"> </w:t>
      </w:r>
      <w:proofErr w:type="spellStart"/>
      <w:r>
        <w:rPr>
          <w:rFonts w:eastAsiaTheme="minorHAnsi"/>
          <w:lang w:bidi="he-IL"/>
        </w:rPr>
        <w:t>HasBindingErrors</w:t>
      </w:r>
      <w:proofErr w:type="spellEnd"/>
      <w:r>
        <w:rPr>
          <w:rFonts w:eastAsiaTheme="minorHAnsi"/>
          <w:lang w:bidi="he-IL"/>
        </w:rPr>
        <w:t>()</w:t>
      </w:r>
    </w:p>
    <w:p w14:paraId="19FA60AC" w14:textId="77777777" w:rsidR="00585454" w:rsidRDefault="00182EBE" w:rsidP="00585454">
      <w:pPr>
        <w:pStyle w:val="ppCodeIndent"/>
        <w:rPr>
          <w:rFonts w:eastAsiaTheme="minorHAnsi"/>
          <w:lang w:bidi="he-IL"/>
        </w:rPr>
      </w:pPr>
      <w:r>
        <w:rPr>
          <w:rFonts w:eastAsiaTheme="minorHAnsi"/>
          <w:lang w:bidi="he-IL"/>
        </w:rPr>
        <w:t xml:space="preserve">    {</w:t>
      </w:r>
    </w:p>
    <w:p w14:paraId="355B6A98" w14:textId="77777777" w:rsidR="00585454" w:rsidRDefault="00182EBE" w:rsidP="00585454">
      <w:pPr>
        <w:pStyle w:val="ppCodeIndent"/>
        <w:rPr>
          <w:rFonts w:eastAsiaTheme="minorHAnsi"/>
          <w:lang w:bidi="he-IL"/>
        </w:rPr>
      </w:pPr>
      <w:r>
        <w:rPr>
          <w:rFonts w:eastAsiaTheme="minorHAnsi"/>
          <w:lang w:bidi="he-IL"/>
        </w:rPr>
        <w:t xml:space="preserve">      </w:t>
      </w:r>
      <w:proofErr w:type="spellStart"/>
      <w:r>
        <w:rPr>
          <w:rFonts w:eastAsiaTheme="minorHAnsi"/>
          <w:color w:val="0000FF"/>
          <w:lang w:bidi="he-IL"/>
        </w:rPr>
        <w:t>bool</w:t>
      </w:r>
      <w:proofErr w:type="spellEnd"/>
      <w:r>
        <w:rPr>
          <w:rFonts w:eastAsiaTheme="minorHAnsi"/>
          <w:lang w:bidi="he-IL"/>
        </w:rPr>
        <w:t xml:space="preserve"> res = </w:t>
      </w:r>
      <w:r>
        <w:rPr>
          <w:rFonts w:eastAsiaTheme="minorHAnsi"/>
          <w:color w:val="0000FF"/>
          <w:lang w:bidi="he-IL"/>
        </w:rPr>
        <w:t>false</w:t>
      </w:r>
      <w:r>
        <w:rPr>
          <w:rFonts w:eastAsiaTheme="minorHAnsi"/>
          <w:lang w:bidi="he-IL"/>
        </w:rPr>
        <w:t xml:space="preserve">; </w:t>
      </w:r>
      <w:r>
        <w:rPr>
          <w:rFonts w:eastAsiaTheme="minorHAnsi"/>
          <w:color w:val="008000"/>
          <w:lang w:bidi="he-IL"/>
        </w:rPr>
        <w:t>//assume success</w:t>
      </w:r>
    </w:p>
    <w:p w14:paraId="0F152755" w14:textId="77777777" w:rsidR="00585454" w:rsidRDefault="00182EBE" w:rsidP="00585454">
      <w:pPr>
        <w:pStyle w:val="ppCodeIndent"/>
        <w:rPr>
          <w:rFonts w:eastAsiaTheme="minorHAnsi"/>
          <w:lang w:bidi="he-IL"/>
        </w:rPr>
      </w:pPr>
      <w:r>
        <w:rPr>
          <w:rFonts w:eastAsiaTheme="minorHAnsi"/>
          <w:lang w:bidi="he-IL"/>
        </w:rPr>
        <w:lastRenderedPageBreak/>
        <w:t xml:space="preserve">      res |= </w:t>
      </w:r>
      <w:proofErr w:type="spellStart"/>
      <w:r>
        <w:rPr>
          <w:rFonts w:eastAsiaTheme="minorHAnsi"/>
          <w:color w:val="2B91AF"/>
          <w:lang w:bidi="he-IL"/>
        </w:rPr>
        <w:t>Validation</w:t>
      </w:r>
      <w:r>
        <w:rPr>
          <w:rFonts w:eastAsiaTheme="minorHAnsi"/>
          <w:lang w:bidi="he-IL"/>
        </w:rPr>
        <w:t>.GetHasError</w:t>
      </w:r>
      <w:proofErr w:type="spellEnd"/>
      <w:r>
        <w:rPr>
          <w:rFonts w:eastAsiaTheme="minorHAnsi"/>
          <w:lang w:bidi="he-IL"/>
        </w:rPr>
        <w:t>(</w:t>
      </w:r>
      <w:proofErr w:type="spellStart"/>
      <w:r>
        <w:rPr>
          <w:rFonts w:eastAsiaTheme="minorHAnsi"/>
          <w:lang w:bidi="he-IL"/>
        </w:rPr>
        <w:t>GetTemplateChild</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txtFirstName</w:t>
      </w:r>
      <w:proofErr w:type="spellEnd"/>
      <w:r>
        <w:rPr>
          <w:rFonts w:eastAsiaTheme="minorHAnsi"/>
          <w:color w:val="A31515"/>
          <w:lang w:bidi="he-IL"/>
        </w:rPr>
        <w:t>"</w:t>
      </w:r>
      <w:r>
        <w:rPr>
          <w:rFonts w:eastAsiaTheme="minorHAnsi"/>
          <w:lang w:bidi="he-IL"/>
        </w:rPr>
        <w:t>));</w:t>
      </w:r>
    </w:p>
    <w:p w14:paraId="3992A0C0" w14:textId="77777777" w:rsidR="00585454" w:rsidRDefault="00182EBE" w:rsidP="00585454">
      <w:pPr>
        <w:pStyle w:val="ppCodeIndent"/>
        <w:rPr>
          <w:rFonts w:eastAsiaTheme="minorHAnsi"/>
          <w:lang w:bidi="he-IL"/>
        </w:rPr>
      </w:pPr>
      <w:r>
        <w:rPr>
          <w:rFonts w:eastAsiaTheme="minorHAnsi"/>
          <w:lang w:bidi="he-IL"/>
        </w:rPr>
        <w:t xml:space="preserve">      res |= </w:t>
      </w:r>
      <w:proofErr w:type="spellStart"/>
      <w:r>
        <w:rPr>
          <w:rFonts w:eastAsiaTheme="minorHAnsi"/>
          <w:color w:val="2B91AF"/>
          <w:lang w:bidi="he-IL"/>
        </w:rPr>
        <w:t>Validation</w:t>
      </w:r>
      <w:r>
        <w:rPr>
          <w:rFonts w:eastAsiaTheme="minorHAnsi"/>
          <w:lang w:bidi="he-IL"/>
        </w:rPr>
        <w:t>.GetHasError</w:t>
      </w:r>
      <w:proofErr w:type="spellEnd"/>
      <w:r>
        <w:rPr>
          <w:rFonts w:eastAsiaTheme="minorHAnsi"/>
          <w:lang w:bidi="he-IL"/>
        </w:rPr>
        <w:t>(</w:t>
      </w:r>
      <w:proofErr w:type="spellStart"/>
      <w:r>
        <w:rPr>
          <w:rFonts w:eastAsiaTheme="minorHAnsi"/>
          <w:lang w:bidi="he-IL"/>
        </w:rPr>
        <w:t>GetTemplateChild</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txtLastName</w:t>
      </w:r>
      <w:proofErr w:type="spellEnd"/>
      <w:r>
        <w:rPr>
          <w:rFonts w:eastAsiaTheme="minorHAnsi"/>
          <w:color w:val="A31515"/>
          <w:lang w:bidi="he-IL"/>
        </w:rPr>
        <w:t>"</w:t>
      </w:r>
      <w:r>
        <w:rPr>
          <w:rFonts w:eastAsiaTheme="minorHAnsi"/>
          <w:lang w:bidi="he-IL"/>
        </w:rPr>
        <w:t>));</w:t>
      </w:r>
    </w:p>
    <w:p w14:paraId="492DBA6B" w14:textId="77777777" w:rsidR="00585454" w:rsidRDefault="00182EBE" w:rsidP="00585454">
      <w:pPr>
        <w:pStyle w:val="ppCodeIndent"/>
        <w:rPr>
          <w:rFonts w:eastAsiaTheme="minorHAnsi"/>
          <w:lang w:bidi="he-IL"/>
        </w:rPr>
      </w:pPr>
      <w:r>
        <w:rPr>
          <w:rFonts w:eastAsiaTheme="minorHAnsi"/>
          <w:lang w:bidi="he-IL"/>
        </w:rPr>
        <w:t xml:space="preserve">      res |= </w:t>
      </w:r>
      <w:proofErr w:type="spellStart"/>
      <w:r>
        <w:rPr>
          <w:rFonts w:eastAsiaTheme="minorHAnsi"/>
          <w:color w:val="2B91AF"/>
          <w:lang w:bidi="he-IL"/>
        </w:rPr>
        <w:t>Validation</w:t>
      </w:r>
      <w:r>
        <w:rPr>
          <w:rFonts w:eastAsiaTheme="minorHAnsi"/>
          <w:lang w:bidi="he-IL"/>
        </w:rPr>
        <w:t>.GetHasError</w:t>
      </w:r>
      <w:proofErr w:type="spellEnd"/>
      <w:r>
        <w:rPr>
          <w:rFonts w:eastAsiaTheme="minorHAnsi"/>
          <w:lang w:bidi="he-IL"/>
        </w:rPr>
        <w:t>(</w:t>
      </w:r>
      <w:proofErr w:type="spellStart"/>
      <w:r>
        <w:rPr>
          <w:rFonts w:eastAsiaTheme="minorHAnsi"/>
          <w:lang w:bidi="he-IL"/>
        </w:rPr>
        <w:t>GetTemplateChild</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txtBirthday</w:t>
      </w:r>
      <w:proofErr w:type="spellEnd"/>
      <w:r>
        <w:rPr>
          <w:rFonts w:eastAsiaTheme="minorHAnsi"/>
          <w:color w:val="A31515"/>
          <w:lang w:bidi="he-IL"/>
        </w:rPr>
        <w:t>"</w:t>
      </w:r>
      <w:r>
        <w:rPr>
          <w:rFonts w:eastAsiaTheme="minorHAnsi"/>
          <w:lang w:bidi="he-IL"/>
        </w:rPr>
        <w:t>));</w:t>
      </w:r>
    </w:p>
    <w:p w14:paraId="7A557E73" w14:textId="77777777" w:rsidR="00585454" w:rsidRDefault="00182EBE" w:rsidP="00585454">
      <w:pPr>
        <w:pStyle w:val="ppCodeIndent"/>
        <w:rPr>
          <w:rFonts w:eastAsiaTheme="minorHAnsi"/>
          <w:lang w:bidi="he-IL"/>
        </w:rPr>
      </w:pPr>
      <w:r>
        <w:rPr>
          <w:rFonts w:eastAsiaTheme="minorHAnsi"/>
          <w:lang w:bidi="he-IL"/>
        </w:rPr>
        <w:t xml:space="preserve">      res |= </w:t>
      </w:r>
      <w:proofErr w:type="spellStart"/>
      <w:r>
        <w:rPr>
          <w:rFonts w:eastAsiaTheme="minorHAnsi"/>
          <w:color w:val="2B91AF"/>
          <w:lang w:bidi="he-IL"/>
        </w:rPr>
        <w:t>Validation</w:t>
      </w:r>
      <w:r>
        <w:rPr>
          <w:rFonts w:eastAsiaTheme="minorHAnsi"/>
          <w:lang w:bidi="he-IL"/>
        </w:rPr>
        <w:t>.GetHasError</w:t>
      </w:r>
      <w:proofErr w:type="spellEnd"/>
      <w:r>
        <w:rPr>
          <w:rFonts w:eastAsiaTheme="minorHAnsi"/>
          <w:lang w:bidi="he-IL"/>
        </w:rPr>
        <w:t>(</w:t>
      </w:r>
      <w:proofErr w:type="spellStart"/>
      <w:r>
        <w:rPr>
          <w:rFonts w:eastAsiaTheme="minorHAnsi"/>
          <w:lang w:bidi="he-IL"/>
        </w:rPr>
        <w:t>GetTemplateChild</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txtGroup</w:t>
      </w:r>
      <w:proofErr w:type="spellEnd"/>
      <w:r>
        <w:rPr>
          <w:rFonts w:eastAsiaTheme="minorHAnsi"/>
          <w:color w:val="A31515"/>
          <w:lang w:bidi="he-IL"/>
        </w:rPr>
        <w:t>"</w:t>
      </w:r>
      <w:r>
        <w:rPr>
          <w:rFonts w:eastAsiaTheme="minorHAnsi"/>
          <w:lang w:bidi="he-IL"/>
        </w:rPr>
        <w:t>));</w:t>
      </w:r>
    </w:p>
    <w:p w14:paraId="3CE0EAFA" w14:textId="77777777" w:rsidR="00585454" w:rsidRDefault="00182EBE" w:rsidP="00585454">
      <w:pPr>
        <w:pStyle w:val="ppCodeIndent"/>
        <w:rPr>
          <w:rFonts w:eastAsiaTheme="minorHAnsi"/>
          <w:lang w:bidi="he-IL"/>
        </w:rPr>
      </w:pPr>
      <w:r>
        <w:rPr>
          <w:rFonts w:eastAsiaTheme="minorHAnsi"/>
          <w:lang w:bidi="he-IL"/>
        </w:rPr>
        <w:t xml:space="preserve">      res |= </w:t>
      </w:r>
      <w:proofErr w:type="spellStart"/>
      <w:r>
        <w:rPr>
          <w:rFonts w:eastAsiaTheme="minorHAnsi"/>
          <w:color w:val="2B91AF"/>
          <w:lang w:bidi="he-IL"/>
        </w:rPr>
        <w:t>Validation</w:t>
      </w:r>
      <w:r>
        <w:rPr>
          <w:rFonts w:eastAsiaTheme="minorHAnsi"/>
          <w:lang w:bidi="he-IL"/>
        </w:rPr>
        <w:t>.GetHasError</w:t>
      </w:r>
      <w:proofErr w:type="spellEnd"/>
      <w:r>
        <w:rPr>
          <w:rFonts w:eastAsiaTheme="minorHAnsi"/>
          <w:lang w:bidi="he-IL"/>
        </w:rPr>
        <w:t>(</w:t>
      </w:r>
      <w:proofErr w:type="spellStart"/>
      <w:r>
        <w:rPr>
          <w:rFonts w:eastAsiaTheme="minorHAnsi"/>
          <w:lang w:bidi="he-IL"/>
        </w:rPr>
        <w:t>GetTemplateChild</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txtPhoneNumber</w:t>
      </w:r>
      <w:proofErr w:type="spellEnd"/>
      <w:r>
        <w:rPr>
          <w:rFonts w:eastAsiaTheme="minorHAnsi"/>
          <w:color w:val="A31515"/>
          <w:lang w:bidi="he-IL"/>
        </w:rPr>
        <w:t>"</w:t>
      </w:r>
      <w:r>
        <w:rPr>
          <w:rFonts w:eastAsiaTheme="minorHAnsi"/>
          <w:lang w:bidi="he-IL"/>
        </w:rPr>
        <w:t>));</w:t>
      </w:r>
    </w:p>
    <w:p w14:paraId="1BA35390" w14:textId="77777777" w:rsidR="00585454" w:rsidRDefault="00182EBE" w:rsidP="00585454">
      <w:pPr>
        <w:pStyle w:val="ppCodeIndent"/>
        <w:rPr>
          <w:rFonts w:eastAsiaTheme="minorHAnsi"/>
          <w:lang w:bidi="he-IL"/>
        </w:rPr>
      </w:pPr>
      <w:r>
        <w:rPr>
          <w:rFonts w:eastAsiaTheme="minorHAnsi"/>
          <w:lang w:bidi="he-IL"/>
        </w:rPr>
        <w:t xml:space="preserve">      res |= </w:t>
      </w:r>
      <w:proofErr w:type="spellStart"/>
      <w:r>
        <w:rPr>
          <w:rFonts w:eastAsiaTheme="minorHAnsi"/>
          <w:color w:val="2B91AF"/>
          <w:lang w:bidi="he-IL"/>
        </w:rPr>
        <w:t>Validation</w:t>
      </w:r>
      <w:r>
        <w:rPr>
          <w:rFonts w:eastAsiaTheme="minorHAnsi"/>
          <w:lang w:bidi="he-IL"/>
        </w:rPr>
        <w:t>.GetHasError</w:t>
      </w:r>
      <w:proofErr w:type="spellEnd"/>
      <w:r>
        <w:rPr>
          <w:rFonts w:eastAsiaTheme="minorHAnsi"/>
          <w:lang w:bidi="he-IL"/>
        </w:rPr>
        <w:t>(</w:t>
      </w:r>
      <w:proofErr w:type="spellStart"/>
      <w:r>
        <w:rPr>
          <w:rFonts w:eastAsiaTheme="minorHAnsi"/>
          <w:lang w:bidi="he-IL"/>
        </w:rPr>
        <w:t>GetTemplateChild</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txtAddress</w:t>
      </w:r>
      <w:proofErr w:type="spellEnd"/>
      <w:r>
        <w:rPr>
          <w:rFonts w:eastAsiaTheme="minorHAnsi"/>
          <w:color w:val="A31515"/>
          <w:lang w:bidi="he-IL"/>
        </w:rPr>
        <w:t>"</w:t>
      </w:r>
      <w:r>
        <w:rPr>
          <w:rFonts w:eastAsiaTheme="minorHAnsi"/>
          <w:lang w:bidi="he-IL"/>
        </w:rPr>
        <w:t>));</w:t>
      </w:r>
    </w:p>
    <w:p w14:paraId="63C96D83" w14:textId="77777777" w:rsidR="00585454" w:rsidRDefault="00182EBE" w:rsidP="00585454">
      <w:pPr>
        <w:pStyle w:val="ppCodeIndent"/>
        <w:rPr>
          <w:rFonts w:eastAsiaTheme="minorHAnsi"/>
          <w:lang w:bidi="he-IL"/>
        </w:rPr>
      </w:pPr>
      <w:r>
        <w:rPr>
          <w:rFonts w:eastAsiaTheme="minorHAnsi"/>
          <w:lang w:bidi="he-IL"/>
        </w:rPr>
        <w:t xml:space="preserve">      res |= </w:t>
      </w:r>
      <w:proofErr w:type="spellStart"/>
      <w:r>
        <w:rPr>
          <w:rFonts w:eastAsiaTheme="minorHAnsi"/>
          <w:color w:val="2B91AF"/>
          <w:lang w:bidi="he-IL"/>
        </w:rPr>
        <w:t>Validation</w:t>
      </w:r>
      <w:r>
        <w:rPr>
          <w:rFonts w:eastAsiaTheme="minorHAnsi"/>
          <w:lang w:bidi="he-IL"/>
        </w:rPr>
        <w:t>.GetHasError</w:t>
      </w:r>
      <w:proofErr w:type="spellEnd"/>
      <w:r>
        <w:rPr>
          <w:rFonts w:eastAsiaTheme="minorHAnsi"/>
          <w:lang w:bidi="he-IL"/>
        </w:rPr>
        <w:t>(</w:t>
      </w:r>
      <w:proofErr w:type="spellStart"/>
      <w:r>
        <w:rPr>
          <w:rFonts w:eastAsiaTheme="minorHAnsi"/>
          <w:lang w:bidi="he-IL"/>
        </w:rPr>
        <w:t>GetTemplateChild</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txtIncome</w:t>
      </w:r>
      <w:proofErr w:type="spellEnd"/>
      <w:r>
        <w:rPr>
          <w:rFonts w:eastAsiaTheme="minorHAnsi"/>
          <w:color w:val="A31515"/>
          <w:lang w:bidi="he-IL"/>
        </w:rPr>
        <w:t>"</w:t>
      </w:r>
      <w:r>
        <w:rPr>
          <w:rFonts w:eastAsiaTheme="minorHAnsi"/>
          <w:lang w:bidi="he-IL"/>
        </w:rPr>
        <w:t>));</w:t>
      </w:r>
    </w:p>
    <w:p w14:paraId="417B2F41" w14:textId="77777777" w:rsidR="00585454" w:rsidRDefault="00182EBE" w:rsidP="00585454">
      <w:pPr>
        <w:pStyle w:val="ppCodeIndent"/>
        <w:rPr>
          <w:rFonts w:eastAsiaTheme="minorHAnsi"/>
          <w:lang w:bidi="he-IL"/>
        </w:rPr>
      </w:pPr>
      <w:r>
        <w:rPr>
          <w:rFonts w:eastAsiaTheme="minorHAnsi"/>
          <w:lang w:bidi="he-IL"/>
        </w:rPr>
        <w:t xml:space="preserve">      res |= </w:t>
      </w:r>
      <w:proofErr w:type="spellStart"/>
      <w:r>
        <w:rPr>
          <w:rFonts w:eastAsiaTheme="minorHAnsi"/>
          <w:color w:val="2B91AF"/>
          <w:lang w:bidi="he-IL"/>
        </w:rPr>
        <w:t>Validation</w:t>
      </w:r>
      <w:r>
        <w:rPr>
          <w:rFonts w:eastAsiaTheme="minorHAnsi"/>
          <w:lang w:bidi="he-IL"/>
        </w:rPr>
        <w:t>.GetHasError</w:t>
      </w:r>
      <w:proofErr w:type="spellEnd"/>
      <w:r>
        <w:rPr>
          <w:rFonts w:eastAsiaTheme="minorHAnsi"/>
          <w:lang w:bidi="he-IL"/>
        </w:rPr>
        <w:t>(</w:t>
      </w:r>
      <w:proofErr w:type="spellStart"/>
      <w:r>
        <w:rPr>
          <w:rFonts w:eastAsiaTheme="minorHAnsi"/>
          <w:lang w:bidi="he-IL"/>
        </w:rPr>
        <w:t>GetTemplateChild</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txtTaxPercent</w:t>
      </w:r>
      <w:proofErr w:type="spellEnd"/>
      <w:r>
        <w:rPr>
          <w:rFonts w:eastAsiaTheme="minorHAnsi"/>
          <w:color w:val="A31515"/>
          <w:lang w:bidi="he-IL"/>
        </w:rPr>
        <w:t>"</w:t>
      </w:r>
      <w:r>
        <w:rPr>
          <w:rFonts w:eastAsiaTheme="minorHAnsi"/>
          <w:lang w:bidi="he-IL"/>
        </w:rPr>
        <w:t>));</w:t>
      </w:r>
    </w:p>
    <w:p w14:paraId="2DD0A356" w14:textId="77777777" w:rsidR="00585454" w:rsidRDefault="00182EBE" w:rsidP="00585454">
      <w:pPr>
        <w:pStyle w:val="ppCodeIndent"/>
        <w:rPr>
          <w:rFonts w:eastAsiaTheme="minorHAnsi"/>
          <w:lang w:bidi="he-IL"/>
        </w:rPr>
      </w:pPr>
      <w:r>
        <w:rPr>
          <w:rFonts w:eastAsiaTheme="minorHAnsi"/>
          <w:lang w:bidi="he-IL"/>
        </w:rPr>
        <w:t xml:space="preserve">      res |= </w:t>
      </w:r>
      <w:proofErr w:type="spellStart"/>
      <w:r>
        <w:rPr>
          <w:rFonts w:eastAsiaTheme="minorHAnsi"/>
          <w:color w:val="2B91AF"/>
          <w:lang w:bidi="he-IL"/>
        </w:rPr>
        <w:t>Validation</w:t>
      </w:r>
      <w:r>
        <w:rPr>
          <w:rFonts w:eastAsiaTheme="minorHAnsi"/>
          <w:lang w:bidi="he-IL"/>
        </w:rPr>
        <w:t>.GetHasError</w:t>
      </w:r>
      <w:proofErr w:type="spellEnd"/>
      <w:r>
        <w:rPr>
          <w:rFonts w:eastAsiaTheme="minorHAnsi"/>
          <w:lang w:bidi="he-IL"/>
        </w:rPr>
        <w:t>(</w:t>
      </w:r>
      <w:proofErr w:type="spellStart"/>
      <w:r>
        <w:rPr>
          <w:rFonts w:eastAsiaTheme="minorHAnsi"/>
          <w:lang w:bidi="he-IL"/>
        </w:rPr>
        <w:t>GetTemplateChild</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txtNationalID</w:t>
      </w:r>
      <w:proofErr w:type="spellEnd"/>
      <w:r>
        <w:rPr>
          <w:rFonts w:eastAsiaTheme="minorHAnsi"/>
          <w:color w:val="A31515"/>
          <w:lang w:bidi="he-IL"/>
        </w:rPr>
        <w:t>"</w:t>
      </w:r>
      <w:r>
        <w:rPr>
          <w:rFonts w:eastAsiaTheme="minorHAnsi"/>
          <w:lang w:bidi="he-IL"/>
        </w:rPr>
        <w:t>));</w:t>
      </w:r>
    </w:p>
    <w:p w14:paraId="3816E219" w14:textId="77777777" w:rsidR="00585454" w:rsidRDefault="00585454" w:rsidP="00585454">
      <w:pPr>
        <w:pStyle w:val="ppCodeIndent"/>
        <w:rPr>
          <w:rFonts w:eastAsiaTheme="minorHAnsi"/>
          <w:lang w:bidi="he-IL"/>
        </w:rPr>
      </w:pPr>
    </w:p>
    <w:p w14:paraId="60ECBA56" w14:textId="77777777" w:rsidR="00585454" w:rsidRDefault="00182EBE"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return</w:t>
      </w:r>
      <w:r>
        <w:rPr>
          <w:rFonts w:eastAsiaTheme="minorHAnsi"/>
          <w:lang w:bidi="he-IL"/>
        </w:rPr>
        <w:t xml:space="preserve"> res;</w:t>
      </w:r>
    </w:p>
    <w:p w14:paraId="74B56C9A" w14:textId="77777777" w:rsidR="00585454" w:rsidRDefault="00182EBE" w:rsidP="00585454">
      <w:pPr>
        <w:pStyle w:val="ppCodeIndent"/>
        <w:rPr>
          <w:rFonts w:eastAsiaTheme="minorHAnsi"/>
          <w:lang w:bidi="he-IL"/>
        </w:rPr>
      </w:pPr>
      <w:r>
        <w:rPr>
          <w:rFonts w:eastAsiaTheme="minorHAnsi"/>
          <w:lang w:bidi="he-IL"/>
        </w:rPr>
        <w:t xml:space="preserve">    }</w:t>
      </w:r>
    </w:p>
    <w:p w14:paraId="6F143758" w14:textId="77777777" w:rsidR="00585454" w:rsidRDefault="00182EBE" w:rsidP="00585454">
      <w:pPr>
        <w:pStyle w:val="ppCodeIndent"/>
        <w:rPr>
          <w:rFonts w:eastAsiaTheme="minorHAnsi"/>
          <w:lang w:bidi="he-IL"/>
        </w:rPr>
      </w:pPr>
      <w:r>
        <w:rPr>
          <w:rFonts w:eastAsiaTheme="minorHAnsi"/>
          <w:lang w:bidi="he-IL"/>
        </w:rPr>
        <w:t xml:space="preserve">  }</w:t>
      </w:r>
    </w:p>
    <w:p w14:paraId="759C1E48" w14:textId="77777777" w:rsidR="00585454" w:rsidRDefault="00182EBE" w:rsidP="00585454">
      <w:pPr>
        <w:pStyle w:val="ppCodeIndent"/>
        <w:rPr>
          <w:rFonts w:eastAsiaTheme="minorHAnsi"/>
          <w:lang w:bidi="he-IL"/>
        </w:rPr>
      </w:pPr>
      <w:r>
        <w:rPr>
          <w:rFonts w:eastAsiaTheme="minorHAnsi"/>
          <w:lang w:bidi="he-IL"/>
        </w:rPr>
        <w:t>}</w:t>
      </w:r>
    </w:p>
    <w:p w14:paraId="01429EFB" w14:textId="77777777" w:rsidR="00182EBE" w:rsidRDefault="0007206C" w:rsidP="00FA0FA0">
      <w:pPr>
        <w:pStyle w:val="ppNumberList"/>
      </w:pPr>
      <w:r>
        <w:t xml:space="preserve">The code you've pasted uses 9 </w:t>
      </w:r>
      <w:proofErr w:type="spellStart"/>
      <w:r>
        <w:t>TextBoxes</w:t>
      </w:r>
      <w:proofErr w:type="spellEnd"/>
      <w:r>
        <w:t xml:space="preserve"> </w:t>
      </w:r>
      <w:r w:rsidR="00623467">
        <w:t xml:space="preserve">to </w:t>
      </w:r>
      <w:r>
        <w:t>show the employee's information</w:t>
      </w:r>
      <w:r w:rsidR="00623467">
        <w:t xml:space="preserve">. To </w:t>
      </w:r>
      <w:r>
        <w:t>build the UI needed for this control, o</w:t>
      </w:r>
      <w:r w:rsidR="00182EBE">
        <w:t xml:space="preserve">pen the </w:t>
      </w:r>
      <w:r>
        <w:t>"</w:t>
      </w:r>
      <w:proofErr w:type="spellStart"/>
      <w:r w:rsidR="00182EBE">
        <w:t>Generic.xaml</w:t>
      </w:r>
      <w:proofErr w:type="spellEnd"/>
      <w:r>
        <w:t>"</w:t>
      </w:r>
      <w:r w:rsidR="00182EBE">
        <w:t xml:space="preserve"> file located in the “Themes” folder (automatically created by Visual Studio while adding new </w:t>
      </w:r>
      <w:proofErr w:type="spellStart"/>
      <w:r w:rsidR="00182EBE">
        <w:t>Templated</w:t>
      </w:r>
      <w:proofErr w:type="spellEnd"/>
      <w:r w:rsidR="00182EBE">
        <w:t xml:space="preserve"> Controls)</w:t>
      </w:r>
      <w:r>
        <w:t>.</w:t>
      </w:r>
      <w:r w:rsidR="00B11CBF">
        <w:br/>
      </w:r>
      <w:r w:rsidR="00A657FF">
        <w:t>Y</w:t>
      </w:r>
      <w:r w:rsidR="007268D3">
        <w:t>ou may receive an error when opening this file if using design or split-view - this is normal because there is nothing to display in the design view for this page.</w:t>
      </w:r>
    </w:p>
    <w:p w14:paraId="73D9A92B" w14:textId="77777777" w:rsidR="00182EBE" w:rsidRDefault="0007206C" w:rsidP="00623467">
      <w:pPr>
        <w:pStyle w:val="ppNumberList"/>
      </w:pPr>
      <w:r>
        <w:t>Replace the content of the "</w:t>
      </w:r>
      <w:proofErr w:type="spellStart"/>
      <w:r w:rsidR="00623467">
        <w:t>Generic</w:t>
      </w:r>
      <w:r>
        <w:t>.xaml</w:t>
      </w:r>
      <w:proofErr w:type="spellEnd"/>
      <w:r>
        <w:t>" file with the following content (this is the UI XAML for the control)</w:t>
      </w:r>
    </w:p>
    <w:p w14:paraId="003BDA5A" w14:textId="77777777" w:rsidR="00585454" w:rsidRDefault="00832A41" w:rsidP="00585454">
      <w:pPr>
        <w:pStyle w:val="ppCodeLanguageIndent"/>
        <w:rPr>
          <w:rFonts w:eastAsiaTheme="minorHAnsi"/>
          <w:lang w:bidi="he-IL"/>
        </w:rPr>
      </w:pPr>
      <w:r>
        <w:rPr>
          <w:rFonts w:eastAsiaTheme="minorHAnsi"/>
          <w:lang w:bidi="he-IL"/>
        </w:rPr>
        <w:t>XAML</w:t>
      </w:r>
    </w:p>
    <w:p w14:paraId="133453CA" w14:textId="77777777" w:rsidR="00585454" w:rsidRDefault="0007206C" w:rsidP="00585454">
      <w:pPr>
        <w:pStyle w:val="ppCodeIndent"/>
        <w:rPr>
          <w:rFonts w:eastAsiaTheme="minorHAnsi"/>
          <w:lang w:bidi="he-IL"/>
        </w:rPr>
      </w:pPr>
      <w:r>
        <w:rPr>
          <w:rFonts w:eastAsiaTheme="minorHAnsi"/>
          <w:color w:val="0000FF"/>
          <w:lang w:bidi="he-IL"/>
        </w:rPr>
        <w:t>&lt;</w:t>
      </w:r>
      <w:proofErr w:type="spellStart"/>
      <w:r>
        <w:rPr>
          <w:rFonts w:eastAsiaTheme="minorHAnsi"/>
          <w:lang w:bidi="he-IL"/>
        </w:rPr>
        <w:t>ResourceDictionary</w:t>
      </w:r>
      <w:proofErr w:type="spellEnd"/>
      <w:r>
        <w:rPr>
          <w:rFonts w:eastAsiaTheme="minorHAnsi"/>
          <w:lang w:bidi="he-IL"/>
        </w:rPr>
        <w:t xml:space="preserve"> </w:t>
      </w:r>
    </w:p>
    <w:p w14:paraId="597F1C7D"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 xml:space="preserve"> xmlns</w:t>
      </w:r>
      <w:r>
        <w:rPr>
          <w:rFonts w:eastAsiaTheme="minorHAnsi"/>
          <w:color w:val="0000FF"/>
          <w:lang w:bidi="he-IL"/>
        </w:rPr>
        <w:t>="http://schemas.microsoft.com/winfx/2006/xaml/presentation"</w:t>
      </w:r>
    </w:p>
    <w:p w14:paraId="7C74C0C7"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 xml:space="preserve"> </w:t>
      </w:r>
      <w:proofErr w:type="spellStart"/>
      <w:r>
        <w:rPr>
          <w:rFonts w:eastAsiaTheme="minorHAnsi"/>
          <w:color w:val="FF0000"/>
          <w:lang w:bidi="he-IL"/>
        </w:rPr>
        <w:t>xmlns</w:t>
      </w:r>
      <w:r>
        <w:rPr>
          <w:rFonts w:eastAsiaTheme="minorHAnsi"/>
          <w:color w:val="0000FF"/>
          <w:lang w:bidi="he-IL"/>
        </w:rPr>
        <w:t>:</w:t>
      </w:r>
      <w:r>
        <w:rPr>
          <w:rFonts w:eastAsiaTheme="minorHAnsi"/>
          <w:color w:val="FF0000"/>
          <w:lang w:bidi="he-IL"/>
        </w:rPr>
        <w:t>x</w:t>
      </w:r>
      <w:proofErr w:type="spellEnd"/>
      <w:r>
        <w:rPr>
          <w:rFonts w:eastAsiaTheme="minorHAnsi"/>
          <w:color w:val="0000FF"/>
          <w:lang w:bidi="he-IL"/>
        </w:rPr>
        <w:t>="http://schemas.microsoft.com/</w:t>
      </w:r>
      <w:proofErr w:type="spellStart"/>
      <w:r>
        <w:rPr>
          <w:rFonts w:eastAsiaTheme="minorHAnsi"/>
          <w:color w:val="0000FF"/>
          <w:lang w:bidi="he-IL"/>
        </w:rPr>
        <w:t>winfx</w:t>
      </w:r>
      <w:proofErr w:type="spellEnd"/>
      <w:r>
        <w:rPr>
          <w:rFonts w:eastAsiaTheme="minorHAnsi"/>
          <w:color w:val="0000FF"/>
          <w:lang w:bidi="he-IL"/>
        </w:rPr>
        <w:t>/2006/</w:t>
      </w:r>
      <w:proofErr w:type="spellStart"/>
      <w:r>
        <w:rPr>
          <w:rFonts w:eastAsiaTheme="minorHAnsi"/>
          <w:color w:val="0000FF"/>
          <w:lang w:bidi="he-IL"/>
        </w:rPr>
        <w:t>xaml</w:t>
      </w:r>
      <w:proofErr w:type="spellEnd"/>
      <w:r>
        <w:rPr>
          <w:rFonts w:eastAsiaTheme="minorHAnsi"/>
          <w:color w:val="0000FF"/>
          <w:lang w:bidi="he-IL"/>
        </w:rPr>
        <w:t>"</w:t>
      </w:r>
    </w:p>
    <w:p w14:paraId="26148EC0"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 xml:space="preserve"> </w:t>
      </w:r>
      <w:proofErr w:type="spellStart"/>
      <w:r>
        <w:rPr>
          <w:rFonts w:eastAsiaTheme="minorHAnsi"/>
          <w:color w:val="FF0000"/>
          <w:lang w:bidi="he-IL"/>
        </w:rPr>
        <w:t>xmlns</w:t>
      </w:r>
      <w:r>
        <w:rPr>
          <w:rFonts w:eastAsiaTheme="minorHAnsi"/>
          <w:color w:val="0000FF"/>
          <w:lang w:bidi="he-IL"/>
        </w:rPr>
        <w:t>:</w:t>
      </w:r>
      <w:r>
        <w:rPr>
          <w:rFonts w:eastAsiaTheme="minorHAnsi"/>
          <w:color w:val="FF0000"/>
          <w:lang w:bidi="he-IL"/>
        </w:rPr>
        <w:t>local</w:t>
      </w:r>
      <w:proofErr w:type="spellEnd"/>
      <w:r>
        <w:rPr>
          <w:rFonts w:eastAsiaTheme="minorHAnsi"/>
          <w:color w:val="0000FF"/>
          <w:lang w:bidi="he-IL"/>
        </w:rPr>
        <w:t>="</w:t>
      </w:r>
      <w:proofErr w:type="spellStart"/>
      <w:r>
        <w:rPr>
          <w:rFonts w:eastAsiaTheme="minorHAnsi"/>
          <w:color w:val="0000FF"/>
          <w:lang w:bidi="he-IL"/>
        </w:rPr>
        <w:t>clr-namespace:EmployeeManager</w:t>
      </w:r>
      <w:proofErr w:type="spellEnd"/>
      <w:r>
        <w:rPr>
          <w:rFonts w:eastAsiaTheme="minorHAnsi"/>
          <w:color w:val="0000FF"/>
          <w:lang w:bidi="he-IL"/>
        </w:rPr>
        <w:t>"&gt;</w:t>
      </w:r>
    </w:p>
    <w:p w14:paraId="7DB52A59" w14:textId="77777777" w:rsidR="00585454" w:rsidRDefault="00585454" w:rsidP="00585454">
      <w:pPr>
        <w:pStyle w:val="ppCodeIndent"/>
        <w:rPr>
          <w:rFonts w:eastAsiaTheme="minorHAnsi"/>
          <w:lang w:bidi="he-IL"/>
        </w:rPr>
      </w:pPr>
    </w:p>
    <w:p w14:paraId="2A2686EE"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r>
        <w:rPr>
          <w:rFonts w:eastAsiaTheme="minorHAnsi"/>
          <w:lang w:bidi="he-IL"/>
        </w:rPr>
        <w:t>Style</w:t>
      </w:r>
      <w:r>
        <w:rPr>
          <w:rFonts w:eastAsiaTheme="minorHAnsi"/>
          <w:color w:val="FF0000"/>
          <w:lang w:bidi="he-IL"/>
        </w:rPr>
        <w:t xml:space="preserve"> x</w:t>
      </w:r>
      <w:r>
        <w:rPr>
          <w:rFonts w:eastAsiaTheme="minorHAnsi"/>
          <w:color w:val="0000FF"/>
          <w:lang w:bidi="he-IL"/>
        </w:rPr>
        <w:t>:</w:t>
      </w:r>
      <w:r>
        <w:rPr>
          <w:rFonts w:eastAsiaTheme="minorHAnsi"/>
          <w:color w:val="FF0000"/>
          <w:lang w:bidi="he-IL"/>
        </w:rPr>
        <w:t>Key</w:t>
      </w:r>
      <w:r>
        <w:rPr>
          <w:rFonts w:eastAsiaTheme="minorHAnsi"/>
          <w:color w:val="0000FF"/>
          <w:lang w:bidi="he-IL"/>
        </w:rPr>
        <w:t>="tb"</w:t>
      </w:r>
      <w:r>
        <w:rPr>
          <w:rFonts w:eastAsiaTheme="minorHAnsi"/>
          <w:color w:val="FF0000"/>
          <w:lang w:bidi="he-IL"/>
        </w:rPr>
        <w:t xml:space="preserve"> </w:t>
      </w:r>
      <w:proofErr w:type="spellStart"/>
      <w:r>
        <w:rPr>
          <w:rFonts w:eastAsiaTheme="minorHAnsi"/>
          <w:color w:val="FF0000"/>
          <w:lang w:bidi="he-IL"/>
        </w:rPr>
        <w:t>TargetType</w:t>
      </w:r>
      <w:proofErr w:type="spellEnd"/>
      <w:r>
        <w:rPr>
          <w:rFonts w:eastAsiaTheme="minorHAnsi"/>
          <w:color w:val="0000FF"/>
          <w:lang w:bidi="he-IL"/>
        </w:rPr>
        <w:t>="</w:t>
      </w:r>
      <w:proofErr w:type="spellStart"/>
      <w:r>
        <w:rPr>
          <w:rFonts w:eastAsiaTheme="minorHAnsi"/>
          <w:color w:val="0000FF"/>
          <w:lang w:bidi="he-IL"/>
        </w:rPr>
        <w:t>TextBlock</w:t>
      </w:r>
      <w:proofErr w:type="spellEnd"/>
      <w:r>
        <w:rPr>
          <w:rFonts w:eastAsiaTheme="minorHAnsi"/>
          <w:color w:val="0000FF"/>
          <w:lang w:bidi="he-IL"/>
        </w:rPr>
        <w:t>"&gt;</w:t>
      </w:r>
    </w:p>
    <w:p w14:paraId="23130FD6"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r>
        <w:rPr>
          <w:rFonts w:eastAsiaTheme="minorHAnsi"/>
          <w:lang w:bidi="he-IL"/>
        </w:rPr>
        <w:t>Setter</w:t>
      </w:r>
      <w:r>
        <w:rPr>
          <w:rFonts w:eastAsiaTheme="minorHAnsi"/>
          <w:color w:val="FF0000"/>
          <w:lang w:bidi="he-IL"/>
        </w:rPr>
        <w:t xml:space="preserve"> Property</w:t>
      </w:r>
      <w:r>
        <w:rPr>
          <w:rFonts w:eastAsiaTheme="minorHAnsi"/>
          <w:color w:val="0000FF"/>
          <w:lang w:bidi="he-IL"/>
        </w:rPr>
        <w:t>="</w:t>
      </w:r>
      <w:proofErr w:type="spellStart"/>
      <w:r>
        <w:rPr>
          <w:rFonts w:eastAsiaTheme="minorHAnsi"/>
          <w:color w:val="0000FF"/>
          <w:lang w:bidi="he-IL"/>
        </w:rPr>
        <w:t>VerticalAlignment</w:t>
      </w:r>
      <w:proofErr w:type="spellEnd"/>
      <w:r>
        <w:rPr>
          <w:rFonts w:eastAsiaTheme="minorHAnsi"/>
          <w:color w:val="0000FF"/>
          <w:lang w:bidi="he-IL"/>
        </w:rPr>
        <w:t>"</w:t>
      </w:r>
      <w:r>
        <w:rPr>
          <w:rFonts w:eastAsiaTheme="minorHAnsi"/>
          <w:color w:val="FF0000"/>
          <w:lang w:bidi="he-IL"/>
        </w:rPr>
        <w:t xml:space="preserve"> Value</w:t>
      </w:r>
      <w:r>
        <w:rPr>
          <w:rFonts w:eastAsiaTheme="minorHAnsi"/>
          <w:color w:val="0000FF"/>
          <w:lang w:bidi="he-IL"/>
        </w:rPr>
        <w:t>="Center"/&gt;</w:t>
      </w:r>
      <w:r>
        <w:rPr>
          <w:rFonts w:eastAsiaTheme="minorHAnsi"/>
          <w:lang w:bidi="he-IL"/>
        </w:rPr>
        <w:t xml:space="preserve">        </w:t>
      </w:r>
    </w:p>
    <w:p w14:paraId="2D534123"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r>
        <w:rPr>
          <w:rFonts w:eastAsiaTheme="minorHAnsi"/>
          <w:lang w:bidi="he-IL"/>
        </w:rPr>
        <w:t>Setter</w:t>
      </w:r>
      <w:r>
        <w:rPr>
          <w:rFonts w:eastAsiaTheme="minorHAnsi"/>
          <w:color w:val="FF0000"/>
          <w:lang w:bidi="he-IL"/>
        </w:rPr>
        <w:t xml:space="preserve"> Property</w:t>
      </w:r>
      <w:r>
        <w:rPr>
          <w:rFonts w:eastAsiaTheme="minorHAnsi"/>
          <w:color w:val="0000FF"/>
          <w:lang w:bidi="he-IL"/>
        </w:rPr>
        <w:t>="Margin"</w:t>
      </w:r>
      <w:r>
        <w:rPr>
          <w:rFonts w:eastAsiaTheme="minorHAnsi"/>
          <w:color w:val="FF0000"/>
          <w:lang w:bidi="he-IL"/>
        </w:rPr>
        <w:t xml:space="preserve"> Value</w:t>
      </w:r>
      <w:r>
        <w:rPr>
          <w:rFonts w:eastAsiaTheme="minorHAnsi"/>
          <w:color w:val="0000FF"/>
          <w:lang w:bidi="he-IL"/>
        </w:rPr>
        <w:t>="3"/&gt;</w:t>
      </w:r>
    </w:p>
    <w:p w14:paraId="6DF69EA0"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r>
        <w:rPr>
          <w:rFonts w:eastAsiaTheme="minorHAnsi"/>
          <w:lang w:bidi="he-IL"/>
        </w:rPr>
        <w:t>Style</w:t>
      </w:r>
      <w:r>
        <w:rPr>
          <w:rFonts w:eastAsiaTheme="minorHAnsi"/>
          <w:color w:val="0000FF"/>
          <w:lang w:bidi="he-IL"/>
        </w:rPr>
        <w:t>&gt;</w:t>
      </w:r>
    </w:p>
    <w:p w14:paraId="293041D5" w14:textId="77777777" w:rsidR="00585454" w:rsidRDefault="0007206C" w:rsidP="00585454">
      <w:pPr>
        <w:pStyle w:val="ppCodeIndent"/>
        <w:rPr>
          <w:rFonts w:eastAsiaTheme="minorHAnsi"/>
          <w:lang w:bidi="he-IL"/>
        </w:rPr>
      </w:pPr>
      <w:r>
        <w:rPr>
          <w:rFonts w:eastAsiaTheme="minorHAnsi"/>
          <w:lang w:bidi="he-IL"/>
        </w:rPr>
        <w:t xml:space="preserve">    </w:t>
      </w:r>
    </w:p>
    <w:p w14:paraId="3B5A5CD3"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r>
        <w:rPr>
          <w:rFonts w:eastAsiaTheme="minorHAnsi"/>
          <w:lang w:bidi="he-IL"/>
        </w:rPr>
        <w:t>Style</w:t>
      </w:r>
      <w:r>
        <w:rPr>
          <w:rFonts w:eastAsiaTheme="minorHAnsi"/>
          <w:color w:val="FF0000"/>
          <w:lang w:bidi="he-IL"/>
        </w:rPr>
        <w:t xml:space="preserve"> </w:t>
      </w:r>
      <w:proofErr w:type="spellStart"/>
      <w:r>
        <w:rPr>
          <w:rFonts w:eastAsiaTheme="minorHAnsi"/>
          <w:color w:val="FF0000"/>
          <w:lang w:bidi="he-IL"/>
        </w:rPr>
        <w:t>TargetType</w:t>
      </w:r>
      <w:proofErr w:type="spellEnd"/>
      <w:r>
        <w:rPr>
          <w:rFonts w:eastAsiaTheme="minorHAnsi"/>
          <w:color w:val="0000FF"/>
          <w:lang w:bidi="he-IL"/>
        </w:rPr>
        <w:t>="</w:t>
      </w:r>
      <w:proofErr w:type="spellStart"/>
      <w:r>
        <w:rPr>
          <w:rFonts w:eastAsiaTheme="minorHAnsi"/>
          <w:color w:val="0000FF"/>
          <w:lang w:bidi="he-IL"/>
        </w:rPr>
        <w:t>local:EmployeeDataForm</w:t>
      </w:r>
      <w:proofErr w:type="spellEnd"/>
      <w:r>
        <w:rPr>
          <w:rFonts w:eastAsiaTheme="minorHAnsi"/>
          <w:color w:val="0000FF"/>
          <w:lang w:bidi="he-IL"/>
        </w:rPr>
        <w:t>"&gt;</w:t>
      </w:r>
    </w:p>
    <w:p w14:paraId="14A7D954"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r>
        <w:rPr>
          <w:rFonts w:eastAsiaTheme="minorHAnsi"/>
          <w:lang w:bidi="he-IL"/>
        </w:rPr>
        <w:t>Setter</w:t>
      </w:r>
      <w:r>
        <w:rPr>
          <w:rFonts w:eastAsiaTheme="minorHAnsi"/>
          <w:color w:val="FF0000"/>
          <w:lang w:bidi="he-IL"/>
        </w:rPr>
        <w:t xml:space="preserve"> Property</w:t>
      </w:r>
      <w:r>
        <w:rPr>
          <w:rFonts w:eastAsiaTheme="minorHAnsi"/>
          <w:color w:val="0000FF"/>
          <w:lang w:bidi="he-IL"/>
        </w:rPr>
        <w:t>="Template"&gt;</w:t>
      </w:r>
    </w:p>
    <w:p w14:paraId="06493AB8"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Setter.Value</w:t>
      </w:r>
      <w:proofErr w:type="spellEnd"/>
      <w:r>
        <w:rPr>
          <w:rFonts w:eastAsiaTheme="minorHAnsi"/>
          <w:color w:val="0000FF"/>
          <w:lang w:bidi="he-IL"/>
        </w:rPr>
        <w:t>&gt;</w:t>
      </w:r>
    </w:p>
    <w:p w14:paraId="425E5818"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ControlTemplate</w:t>
      </w:r>
      <w:proofErr w:type="spellEnd"/>
      <w:r>
        <w:rPr>
          <w:rFonts w:eastAsiaTheme="minorHAnsi"/>
          <w:color w:val="FF0000"/>
          <w:lang w:bidi="he-IL"/>
        </w:rPr>
        <w:t xml:space="preserve"> </w:t>
      </w:r>
      <w:proofErr w:type="spellStart"/>
      <w:r>
        <w:rPr>
          <w:rFonts w:eastAsiaTheme="minorHAnsi"/>
          <w:color w:val="FF0000"/>
          <w:lang w:bidi="he-IL"/>
        </w:rPr>
        <w:t>TargetType</w:t>
      </w:r>
      <w:proofErr w:type="spellEnd"/>
      <w:r>
        <w:rPr>
          <w:rFonts w:eastAsiaTheme="minorHAnsi"/>
          <w:color w:val="0000FF"/>
          <w:lang w:bidi="he-IL"/>
        </w:rPr>
        <w:t>="</w:t>
      </w:r>
      <w:proofErr w:type="spellStart"/>
      <w:r>
        <w:rPr>
          <w:rFonts w:eastAsiaTheme="minorHAnsi"/>
          <w:color w:val="0000FF"/>
          <w:lang w:bidi="he-IL"/>
        </w:rPr>
        <w:t>local:EmployeeDataForm</w:t>
      </w:r>
      <w:proofErr w:type="spellEnd"/>
      <w:r>
        <w:rPr>
          <w:rFonts w:eastAsiaTheme="minorHAnsi"/>
          <w:color w:val="0000FF"/>
          <w:lang w:bidi="he-IL"/>
        </w:rPr>
        <w:t>"&gt;</w:t>
      </w:r>
    </w:p>
    <w:p w14:paraId="386673DA"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r>
        <w:rPr>
          <w:rFonts w:eastAsiaTheme="minorHAnsi"/>
          <w:lang w:bidi="he-IL"/>
        </w:rPr>
        <w:t>Border</w:t>
      </w:r>
      <w:r>
        <w:rPr>
          <w:rFonts w:eastAsiaTheme="minorHAnsi"/>
          <w:color w:val="FF0000"/>
          <w:lang w:bidi="he-IL"/>
        </w:rPr>
        <w:t xml:space="preserve"> Background</w:t>
      </w:r>
      <w:r>
        <w:rPr>
          <w:rFonts w:eastAsiaTheme="minorHAnsi"/>
          <w:color w:val="0000FF"/>
          <w:lang w:bidi="he-IL"/>
        </w:rPr>
        <w:t>="{</w:t>
      </w:r>
      <w:proofErr w:type="spellStart"/>
      <w:r>
        <w:rPr>
          <w:rFonts w:eastAsiaTheme="minorHAnsi"/>
          <w:lang w:bidi="he-IL"/>
        </w:rPr>
        <w:t>TemplateBinding</w:t>
      </w:r>
      <w:proofErr w:type="spellEnd"/>
      <w:r>
        <w:rPr>
          <w:rFonts w:eastAsiaTheme="minorHAnsi"/>
          <w:color w:val="FF0000"/>
          <w:lang w:bidi="he-IL"/>
        </w:rPr>
        <w:t xml:space="preserve"> Background</w:t>
      </w:r>
      <w:r>
        <w:rPr>
          <w:rFonts w:eastAsiaTheme="minorHAnsi"/>
          <w:color w:val="0000FF"/>
          <w:lang w:bidi="he-IL"/>
        </w:rPr>
        <w:t>}"</w:t>
      </w:r>
    </w:p>
    <w:p w14:paraId="4D773196"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 xml:space="preserve"> </w:t>
      </w:r>
      <w:proofErr w:type="spellStart"/>
      <w:r>
        <w:rPr>
          <w:rFonts w:eastAsiaTheme="minorHAnsi"/>
          <w:color w:val="FF0000"/>
          <w:lang w:bidi="he-IL"/>
        </w:rPr>
        <w:t>BorderBrush</w:t>
      </w:r>
      <w:proofErr w:type="spellEnd"/>
      <w:r>
        <w:rPr>
          <w:rFonts w:eastAsiaTheme="minorHAnsi"/>
          <w:color w:val="0000FF"/>
          <w:lang w:bidi="he-IL"/>
        </w:rPr>
        <w:t>="{</w:t>
      </w:r>
      <w:proofErr w:type="spellStart"/>
      <w:r>
        <w:rPr>
          <w:rFonts w:eastAsiaTheme="minorHAnsi"/>
          <w:lang w:bidi="he-IL"/>
        </w:rPr>
        <w:t>TemplateBinding</w:t>
      </w:r>
      <w:proofErr w:type="spellEnd"/>
      <w:r>
        <w:rPr>
          <w:rFonts w:eastAsiaTheme="minorHAnsi"/>
          <w:color w:val="FF0000"/>
          <w:lang w:bidi="he-IL"/>
        </w:rPr>
        <w:t xml:space="preserve"> </w:t>
      </w:r>
      <w:proofErr w:type="spellStart"/>
      <w:r>
        <w:rPr>
          <w:rFonts w:eastAsiaTheme="minorHAnsi"/>
          <w:color w:val="FF0000"/>
          <w:lang w:bidi="he-IL"/>
        </w:rPr>
        <w:t>BorderBrush</w:t>
      </w:r>
      <w:proofErr w:type="spellEnd"/>
      <w:r>
        <w:rPr>
          <w:rFonts w:eastAsiaTheme="minorHAnsi"/>
          <w:color w:val="0000FF"/>
          <w:lang w:bidi="he-IL"/>
        </w:rPr>
        <w:t>}"</w:t>
      </w:r>
    </w:p>
    <w:p w14:paraId="70B61497"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 xml:space="preserve"> </w:t>
      </w:r>
      <w:proofErr w:type="spellStart"/>
      <w:r>
        <w:rPr>
          <w:rFonts w:eastAsiaTheme="minorHAnsi"/>
          <w:color w:val="FF0000"/>
          <w:lang w:bidi="he-IL"/>
        </w:rPr>
        <w:t>BorderThickness</w:t>
      </w:r>
      <w:proofErr w:type="spellEnd"/>
      <w:r>
        <w:rPr>
          <w:rFonts w:eastAsiaTheme="minorHAnsi"/>
          <w:color w:val="0000FF"/>
          <w:lang w:bidi="he-IL"/>
        </w:rPr>
        <w:t>="{</w:t>
      </w:r>
      <w:proofErr w:type="spellStart"/>
      <w:r>
        <w:rPr>
          <w:rFonts w:eastAsiaTheme="minorHAnsi"/>
          <w:lang w:bidi="he-IL"/>
        </w:rPr>
        <w:t>TemplateBinding</w:t>
      </w:r>
      <w:proofErr w:type="spellEnd"/>
      <w:r>
        <w:rPr>
          <w:rFonts w:eastAsiaTheme="minorHAnsi"/>
          <w:color w:val="FF0000"/>
          <w:lang w:bidi="he-IL"/>
        </w:rPr>
        <w:t xml:space="preserve"> </w:t>
      </w:r>
      <w:proofErr w:type="spellStart"/>
      <w:r>
        <w:rPr>
          <w:rFonts w:eastAsiaTheme="minorHAnsi"/>
          <w:color w:val="FF0000"/>
          <w:lang w:bidi="he-IL"/>
        </w:rPr>
        <w:t>BorderThickness</w:t>
      </w:r>
      <w:proofErr w:type="spellEnd"/>
      <w:r>
        <w:rPr>
          <w:rFonts w:eastAsiaTheme="minorHAnsi"/>
          <w:color w:val="0000FF"/>
          <w:lang w:bidi="he-IL"/>
        </w:rPr>
        <w:t>}"</w:t>
      </w:r>
    </w:p>
    <w:p w14:paraId="1440E18A"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 xml:space="preserve"> </w:t>
      </w:r>
      <w:proofErr w:type="spellStart"/>
      <w:r>
        <w:rPr>
          <w:rFonts w:eastAsiaTheme="minorHAnsi"/>
          <w:color w:val="FF0000"/>
          <w:lang w:bidi="he-IL"/>
        </w:rPr>
        <w:t>CornerRadius</w:t>
      </w:r>
      <w:proofErr w:type="spellEnd"/>
      <w:r>
        <w:rPr>
          <w:rFonts w:eastAsiaTheme="minorHAnsi"/>
          <w:color w:val="0000FF"/>
          <w:lang w:bidi="he-IL"/>
        </w:rPr>
        <w:t>="3"</w:t>
      </w:r>
      <w:r>
        <w:rPr>
          <w:rFonts w:eastAsiaTheme="minorHAnsi"/>
          <w:color w:val="FF0000"/>
          <w:lang w:bidi="he-IL"/>
        </w:rPr>
        <w:t xml:space="preserve"> Width</w:t>
      </w:r>
      <w:r>
        <w:rPr>
          <w:rFonts w:eastAsiaTheme="minorHAnsi"/>
          <w:color w:val="0000FF"/>
          <w:lang w:bidi="he-IL"/>
        </w:rPr>
        <w:t>="{</w:t>
      </w:r>
      <w:proofErr w:type="spellStart"/>
      <w:r>
        <w:rPr>
          <w:rFonts w:eastAsiaTheme="minorHAnsi"/>
          <w:lang w:bidi="he-IL"/>
        </w:rPr>
        <w:t>TemplateBinding</w:t>
      </w:r>
      <w:proofErr w:type="spellEnd"/>
      <w:r>
        <w:rPr>
          <w:rFonts w:eastAsiaTheme="minorHAnsi"/>
          <w:color w:val="FF0000"/>
          <w:lang w:bidi="he-IL"/>
        </w:rPr>
        <w:t xml:space="preserve"> Width</w:t>
      </w:r>
      <w:r>
        <w:rPr>
          <w:rFonts w:eastAsiaTheme="minorHAnsi"/>
          <w:color w:val="0000FF"/>
          <w:lang w:bidi="he-IL"/>
        </w:rPr>
        <w:t>}"&gt;</w:t>
      </w:r>
    </w:p>
    <w:p w14:paraId="18192834"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r>
        <w:rPr>
          <w:rFonts w:eastAsiaTheme="minorHAnsi"/>
          <w:lang w:bidi="he-IL"/>
        </w:rPr>
        <w:t>Grid</w:t>
      </w:r>
      <w:r>
        <w:rPr>
          <w:rFonts w:eastAsiaTheme="minorHAnsi"/>
          <w:color w:val="0000FF"/>
          <w:lang w:bidi="he-IL"/>
        </w:rPr>
        <w:t>&gt;</w:t>
      </w:r>
    </w:p>
    <w:p w14:paraId="182807CB"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Grid.RowDefinitions</w:t>
      </w:r>
      <w:proofErr w:type="spellEnd"/>
      <w:r>
        <w:rPr>
          <w:rFonts w:eastAsiaTheme="minorHAnsi"/>
          <w:color w:val="0000FF"/>
          <w:lang w:bidi="he-IL"/>
        </w:rPr>
        <w:t>&gt;</w:t>
      </w:r>
    </w:p>
    <w:p w14:paraId="52BFB35D"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RowDefinition</w:t>
      </w:r>
      <w:proofErr w:type="spellEnd"/>
      <w:r>
        <w:rPr>
          <w:rFonts w:eastAsiaTheme="minorHAnsi"/>
          <w:color w:val="FF0000"/>
          <w:lang w:bidi="he-IL"/>
        </w:rPr>
        <w:t xml:space="preserve"> Height</w:t>
      </w:r>
      <w:r>
        <w:rPr>
          <w:rFonts w:eastAsiaTheme="minorHAnsi"/>
          <w:color w:val="0000FF"/>
          <w:lang w:bidi="he-IL"/>
        </w:rPr>
        <w:t>="Auto"/&gt;</w:t>
      </w:r>
    </w:p>
    <w:p w14:paraId="1F50CE9A"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RowDefinition</w:t>
      </w:r>
      <w:proofErr w:type="spellEnd"/>
      <w:r>
        <w:rPr>
          <w:rFonts w:eastAsiaTheme="minorHAnsi"/>
          <w:color w:val="FF0000"/>
          <w:lang w:bidi="he-IL"/>
        </w:rPr>
        <w:t xml:space="preserve"> Height</w:t>
      </w:r>
      <w:r>
        <w:rPr>
          <w:rFonts w:eastAsiaTheme="minorHAnsi"/>
          <w:color w:val="0000FF"/>
          <w:lang w:bidi="he-IL"/>
        </w:rPr>
        <w:t>="Auto"/&gt;</w:t>
      </w:r>
    </w:p>
    <w:p w14:paraId="7A12BF49"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RowDefinition</w:t>
      </w:r>
      <w:proofErr w:type="spellEnd"/>
      <w:r>
        <w:rPr>
          <w:rFonts w:eastAsiaTheme="minorHAnsi"/>
          <w:color w:val="FF0000"/>
          <w:lang w:bidi="he-IL"/>
        </w:rPr>
        <w:t xml:space="preserve"> Height</w:t>
      </w:r>
      <w:r>
        <w:rPr>
          <w:rFonts w:eastAsiaTheme="minorHAnsi"/>
          <w:color w:val="0000FF"/>
          <w:lang w:bidi="he-IL"/>
        </w:rPr>
        <w:t>="Auto"/&gt;</w:t>
      </w:r>
    </w:p>
    <w:p w14:paraId="3C414F74" w14:textId="77777777" w:rsidR="00585454" w:rsidRDefault="0007206C" w:rsidP="00585454">
      <w:pPr>
        <w:pStyle w:val="ppCodeIndent"/>
        <w:rPr>
          <w:rFonts w:eastAsiaTheme="minorHAnsi"/>
          <w:lang w:bidi="he-IL"/>
        </w:rPr>
      </w:pPr>
      <w:r>
        <w:rPr>
          <w:rFonts w:eastAsiaTheme="minorHAnsi"/>
          <w:lang w:bidi="he-IL"/>
        </w:rPr>
        <w:lastRenderedPageBreak/>
        <w:t xml:space="preserve">                                </w:t>
      </w:r>
      <w:r>
        <w:rPr>
          <w:rFonts w:eastAsiaTheme="minorHAnsi"/>
          <w:color w:val="0000FF"/>
          <w:lang w:bidi="he-IL"/>
        </w:rPr>
        <w:t>&lt;</w:t>
      </w:r>
      <w:proofErr w:type="spellStart"/>
      <w:r>
        <w:rPr>
          <w:rFonts w:eastAsiaTheme="minorHAnsi"/>
          <w:lang w:bidi="he-IL"/>
        </w:rPr>
        <w:t>RowDefinition</w:t>
      </w:r>
      <w:proofErr w:type="spellEnd"/>
      <w:r>
        <w:rPr>
          <w:rFonts w:eastAsiaTheme="minorHAnsi"/>
          <w:color w:val="FF0000"/>
          <w:lang w:bidi="he-IL"/>
        </w:rPr>
        <w:t xml:space="preserve"> Height</w:t>
      </w:r>
      <w:r>
        <w:rPr>
          <w:rFonts w:eastAsiaTheme="minorHAnsi"/>
          <w:color w:val="0000FF"/>
          <w:lang w:bidi="he-IL"/>
        </w:rPr>
        <w:t>="Auto"/&gt;</w:t>
      </w:r>
    </w:p>
    <w:p w14:paraId="3091D967"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RowDefinition</w:t>
      </w:r>
      <w:proofErr w:type="spellEnd"/>
      <w:r>
        <w:rPr>
          <w:rFonts w:eastAsiaTheme="minorHAnsi"/>
          <w:color w:val="FF0000"/>
          <w:lang w:bidi="he-IL"/>
        </w:rPr>
        <w:t xml:space="preserve"> Height</w:t>
      </w:r>
      <w:r>
        <w:rPr>
          <w:rFonts w:eastAsiaTheme="minorHAnsi"/>
          <w:color w:val="0000FF"/>
          <w:lang w:bidi="he-IL"/>
        </w:rPr>
        <w:t>="Auto"/&gt;</w:t>
      </w:r>
    </w:p>
    <w:p w14:paraId="664E0A19"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RowDefinition</w:t>
      </w:r>
      <w:proofErr w:type="spellEnd"/>
      <w:r>
        <w:rPr>
          <w:rFonts w:eastAsiaTheme="minorHAnsi"/>
          <w:color w:val="FF0000"/>
          <w:lang w:bidi="he-IL"/>
        </w:rPr>
        <w:t xml:space="preserve"> Height</w:t>
      </w:r>
      <w:r>
        <w:rPr>
          <w:rFonts w:eastAsiaTheme="minorHAnsi"/>
          <w:color w:val="0000FF"/>
          <w:lang w:bidi="he-IL"/>
        </w:rPr>
        <w:t>="Auto"/&gt;</w:t>
      </w:r>
    </w:p>
    <w:p w14:paraId="5AE65E70"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RowDefinition</w:t>
      </w:r>
      <w:proofErr w:type="spellEnd"/>
      <w:r>
        <w:rPr>
          <w:rFonts w:eastAsiaTheme="minorHAnsi"/>
          <w:color w:val="FF0000"/>
          <w:lang w:bidi="he-IL"/>
        </w:rPr>
        <w:t xml:space="preserve"> Height</w:t>
      </w:r>
      <w:r>
        <w:rPr>
          <w:rFonts w:eastAsiaTheme="minorHAnsi"/>
          <w:color w:val="0000FF"/>
          <w:lang w:bidi="he-IL"/>
        </w:rPr>
        <w:t>="Auto"/&gt;</w:t>
      </w:r>
    </w:p>
    <w:p w14:paraId="52C1C41B"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RowDefinition</w:t>
      </w:r>
      <w:proofErr w:type="spellEnd"/>
      <w:r>
        <w:rPr>
          <w:rFonts w:eastAsiaTheme="minorHAnsi"/>
          <w:color w:val="FF0000"/>
          <w:lang w:bidi="he-IL"/>
        </w:rPr>
        <w:t xml:space="preserve"> Height</w:t>
      </w:r>
      <w:r>
        <w:rPr>
          <w:rFonts w:eastAsiaTheme="minorHAnsi"/>
          <w:color w:val="0000FF"/>
          <w:lang w:bidi="he-IL"/>
        </w:rPr>
        <w:t>="Auto"/&gt;</w:t>
      </w:r>
    </w:p>
    <w:p w14:paraId="6E8D1C58"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RowDefinition</w:t>
      </w:r>
      <w:proofErr w:type="spellEnd"/>
      <w:r>
        <w:rPr>
          <w:rFonts w:eastAsiaTheme="minorHAnsi"/>
          <w:color w:val="FF0000"/>
          <w:lang w:bidi="he-IL"/>
        </w:rPr>
        <w:t xml:space="preserve"> Height</w:t>
      </w:r>
      <w:r>
        <w:rPr>
          <w:rFonts w:eastAsiaTheme="minorHAnsi"/>
          <w:color w:val="0000FF"/>
          <w:lang w:bidi="he-IL"/>
        </w:rPr>
        <w:t>="Auto"/&gt;</w:t>
      </w:r>
    </w:p>
    <w:p w14:paraId="36854252"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Grid.RowDefinitions</w:t>
      </w:r>
      <w:proofErr w:type="spellEnd"/>
      <w:r>
        <w:rPr>
          <w:rFonts w:eastAsiaTheme="minorHAnsi"/>
          <w:color w:val="0000FF"/>
          <w:lang w:bidi="he-IL"/>
        </w:rPr>
        <w:t>&gt;</w:t>
      </w:r>
    </w:p>
    <w:p w14:paraId="314E226D"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Grid.ColumnDefinitions</w:t>
      </w:r>
      <w:proofErr w:type="spellEnd"/>
      <w:r>
        <w:rPr>
          <w:rFonts w:eastAsiaTheme="minorHAnsi"/>
          <w:color w:val="0000FF"/>
          <w:lang w:bidi="he-IL"/>
        </w:rPr>
        <w:t>&gt;</w:t>
      </w:r>
    </w:p>
    <w:p w14:paraId="1D8B72E3"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ColumnDefinition</w:t>
      </w:r>
      <w:proofErr w:type="spellEnd"/>
      <w:r>
        <w:rPr>
          <w:rFonts w:eastAsiaTheme="minorHAnsi"/>
          <w:color w:val="FF0000"/>
          <w:lang w:bidi="he-IL"/>
        </w:rPr>
        <w:t xml:space="preserve"> Width</w:t>
      </w:r>
      <w:r>
        <w:rPr>
          <w:rFonts w:eastAsiaTheme="minorHAnsi"/>
          <w:color w:val="0000FF"/>
          <w:lang w:bidi="he-IL"/>
        </w:rPr>
        <w:t>="150"/&gt;</w:t>
      </w:r>
    </w:p>
    <w:p w14:paraId="09C3264A"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ColumnDefinition</w:t>
      </w:r>
      <w:proofErr w:type="spellEnd"/>
      <w:r>
        <w:rPr>
          <w:rFonts w:eastAsiaTheme="minorHAnsi"/>
          <w:color w:val="FF0000"/>
          <w:lang w:bidi="he-IL"/>
        </w:rPr>
        <w:t xml:space="preserve"> Width</w:t>
      </w:r>
      <w:r>
        <w:rPr>
          <w:rFonts w:eastAsiaTheme="minorHAnsi"/>
          <w:color w:val="0000FF"/>
          <w:lang w:bidi="he-IL"/>
        </w:rPr>
        <w:t>="*"/&gt;</w:t>
      </w:r>
    </w:p>
    <w:p w14:paraId="1EA0A4B9"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Grid.ColumnDefinitions</w:t>
      </w:r>
      <w:proofErr w:type="spellEnd"/>
      <w:r>
        <w:rPr>
          <w:rFonts w:eastAsiaTheme="minorHAnsi"/>
          <w:color w:val="0000FF"/>
          <w:lang w:bidi="he-IL"/>
        </w:rPr>
        <w:t>&gt;</w:t>
      </w:r>
    </w:p>
    <w:p w14:paraId="13DC1DC2" w14:textId="77777777" w:rsidR="00585454" w:rsidRDefault="00585454" w:rsidP="00585454">
      <w:pPr>
        <w:pStyle w:val="ppCodeIndent"/>
        <w:rPr>
          <w:rFonts w:eastAsiaTheme="minorHAnsi"/>
          <w:lang w:bidi="he-IL"/>
        </w:rPr>
      </w:pPr>
    </w:p>
    <w:p w14:paraId="7E6E5910"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TextBlock</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color w:val="0000FF"/>
          <w:lang w:bidi="he-IL"/>
        </w:rPr>
        <w:t>="0"</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color w:val="0000FF"/>
          <w:lang w:bidi="he-IL"/>
        </w:rPr>
        <w:t>="0"</w:t>
      </w:r>
      <w:r>
        <w:rPr>
          <w:rFonts w:eastAsiaTheme="minorHAnsi"/>
          <w:color w:val="FF0000"/>
          <w:lang w:bidi="he-IL"/>
        </w:rPr>
        <w:t xml:space="preserve"> </w:t>
      </w:r>
      <w:r w:rsidR="00832A41">
        <w:rPr>
          <w:rFonts w:eastAsiaTheme="minorHAnsi"/>
          <w:color w:val="FF0000"/>
          <w:lang w:bidi="he-IL"/>
        </w:rPr>
        <w:br/>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Text</w:t>
      </w:r>
      <w:r>
        <w:rPr>
          <w:rFonts w:eastAsiaTheme="minorHAnsi"/>
          <w:color w:val="0000FF"/>
          <w:lang w:bidi="he-IL"/>
        </w:rPr>
        <w:t>="First Name:"</w:t>
      </w:r>
      <w:r>
        <w:rPr>
          <w:rFonts w:eastAsiaTheme="minorHAnsi"/>
          <w:color w:val="FF0000"/>
          <w:lang w:bidi="he-IL"/>
        </w:rPr>
        <w:t xml:space="preserve"> Style</w:t>
      </w:r>
      <w:r>
        <w:rPr>
          <w:rFonts w:eastAsiaTheme="minorHAnsi"/>
          <w:color w:val="0000FF"/>
          <w:lang w:bidi="he-IL"/>
        </w:rPr>
        <w:t>="{</w:t>
      </w:r>
      <w:proofErr w:type="spellStart"/>
      <w:r>
        <w:rPr>
          <w:rFonts w:eastAsiaTheme="minorHAnsi"/>
          <w:lang w:bidi="he-IL"/>
        </w:rPr>
        <w:t>StaticResource</w:t>
      </w:r>
      <w:proofErr w:type="spellEnd"/>
      <w:r>
        <w:rPr>
          <w:rFonts w:eastAsiaTheme="minorHAnsi"/>
          <w:color w:val="FF0000"/>
          <w:lang w:bidi="he-IL"/>
        </w:rPr>
        <w:t xml:space="preserve"> </w:t>
      </w:r>
      <w:proofErr w:type="spellStart"/>
      <w:r>
        <w:rPr>
          <w:rFonts w:eastAsiaTheme="minorHAnsi"/>
          <w:color w:val="FF0000"/>
          <w:lang w:bidi="he-IL"/>
        </w:rPr>
        <w:t>tb</w:t>
      </w:r>
      <w:proofErr w:type="spellEnd"/>
      <w:r>
        <w:rPr>
          <w:rFonts w:eastAsiaTheme="minorHAnsi"/>
          <w:color w:val="0000FF"/>
          <w:lang w:bidi="he-IL"/>
        </w:rPr>
        <w:t>}"/&gt;</w:t>
      </w:r>
    </w:p>
    <w:p w14:paraId="6A5BC6DA"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TextBox</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color w:val="0000FF"/>
          <w:lang w:bidi="he-IL"/>
        </w:rPr>
        <w:t>="1"</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color w:val="0000FF"/>
          <w:lang w:bidi="he-IL"/>
        </w:rPr>
        <w:t>="0"</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x</w:t>
      </w:r>
      <w:r>
        <w:rPr>
          <w:rFonts w:eastAsiaTheme="minorHAnsi"/>
          <w:color w:val="0000FF"/>
          <w:lang w:bidi="he-IL"/>
        </w:rPr>
        <w:t>:</w:t>
      </w:r>
      <w:r>
        <w:rPr>
          <w:rFonts w:eastAsiaTheme="minorHAnsi"/>
          <w:color w:val="FF0000"/>
          <w:lang w:bidi="he-IL"/>
        </w:rPr>
        <w:t>Name</w:t>
      </w:r>
      <w:r>
        <w:rPr>
          <w:rFonts w:eastAsiaTheme="minorHAnsi"/>
          <w:color w:val="0000FF"/>
          <w:lang w:bidi="he-IL"/>
        </w:rPr>
        <w:t>="txtFirstName"</w:t>
      </w:r>
    </w:p>
    <w:p w14:paraId="5DE885C4"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Text</w:t>
      </w:r>
      <w:r>
        <w:rPr>
          <w:rFonts w:eastAsiaTheme="minorHAnsi"/>
          <w:color w:val="0000FF"/>
          <w:lang w:bidi="he-IL"/>
        </w:rPr>
        <w:t>="{</w:t>
      </w:r>
      <w:r>
        <w:rPr>
          <w:rFonts w:eastAsiaTheme="minorHAnsi"/>
          <w:lang w:bidi="he-IL"/>
        </w:rPr>
        <w:t>Binding</w:t>
      </w:r>
      <w:r>
        <w:rPr>
          <w:rFonts w:eastAsiaTheme="minorHAnsi"/>
          <w:color w:val="FF0000"/>
          <w:lang w:bidi="he-IL"/>
        </w:rPr>
        <w:t xml:space="preserve"> Path</w:t>
      </w:r>
      <w:r>
        <w:rPr>
          <w:rFonts w:eastAsiaTheme="minorHAnsi"/>
          <w:color w:val="0000FF"/>
          <w:lang w:bidi="he-IL"/>
        </w:rPr>
        <w:t>=</w:t>
      </w:r>
      <w:proofErr w:type="spellStart"/>
      <w:r>
        <w:rPr>
          <w:rFonts w:eastAsiaTheme="minorHAnsi"/>
          <w:color w:val="0000FF"/>
          <w:lang w:bidi="he-IL"/>
        </w:rPr>
        <w:t>TheEmployee.FirstName</w:t>
      </w:r>
      <w:proofErr w:type="spellEnd"/>
      <w:r>
        <w:rPr>
          <w:rFonts w:eastAsiaTheme="minorHAnsi"/>
          <w:color w:val="0000FF"/>
          <w:lang w:bidi="he-IL"/>
        </w:rPr>
        <w:t>,</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Mode</w:t>
      </w:r>
      <w:r>
        <w:rPr>
          <w:rFonts w:eastAsiaTheme="minorHAnsi"/>
          <w:color w:val="0000FF"/>
          <w:lang w:bidi="he-IL"/>
        </w:rPr>
        <w:t>=</w:t>
      </w:r>
      <w:proofErr w:type="spellStart"/>
      <w:r>
        <w:rPr>
          <w:rFonts w:eastAsiaTheme="minorHAnsi"/>
          <w:color w:val="0000FF"/>
          <w:lang w:bidi="he-IL"/>
        </w:rPr>
        <w:t>TwoWay</w:t>
      </w:r>
      <w:proofErr w:type="spellEnd"/>
      <w:r>
        <w:rPr>
          <w:rFonts w:eastAsiaTheme="minorHAnsi"/>
          <w:color w:val="0000FF"/>
          <w:lang w:bidi="he-IL"/>
        </w:rPr>
        <w:t>}"/&gt;</w:t>
      </w:r>
    </w:p>
    <w:p w14:paraId="3C60919C" w14:textId="77777777" w:rsidR="00585454" w:rsidRDefault="00585454" w:rsidP="00585454">
      <w:pPr>
        <w:pStyle w:val="ppCodeIndent"/>
        <w:rPr>
          <w:rFonts w:eastAsiaTheme="minorHAnsi"/>
          <w:lang w:bidi="he-IL"/>
        </w:rPr>
      </w:pPr>
    </w:p>
    <w:p w14:paraId="5FBEEC9B"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TextBlock</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color w:val="0000FF"/>
          <w:lang w:bidi="he-IL"/>
        </w:rPr>
        <w:t>="0"</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color w:val="0000FF"/>
          <w:lang w:bidi="he-IL"/>
        </w:rPr>
        <w:t>="1"</w:t>
      </w:r>
      <w:r>
        <w:rPr>
          <w:rFonts w:eastAsiaTheme="minorHAnsi"/>
          <w:color w:val="FF0000"/>
          <w:lang w:bidi="he-IL"/>
        </w:rPr>
        <w:t xml:space="preserve"> </w:t>
      </w:r>
      <w:r w:rsidR="00832A41">
        <w:rPr>
          <w:rFonts w:eastAsiaTheme="minorHAnsi"/>
          <w:color w:val="FF0000"/>
          <w:lang w:bidi="he-IL"/>
        </w:rPr>
        <w:br/>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Text</w:t>
      </w:r>
      <w:r>
        <w:rPr>
          <w:rFonts w:eastAsiaTheme="minorHAnsi"/>
          <w:color w:val="0000FF"/>
          <w:lang w:bidi="he-IL"/>
        </w:rPr>
        <w:t>="Last Name:"</w:t>
      </w:r>
      <w:r>
        <w:rPr>
          <w:rFonts w:eastAsiaTheme="minorHAnsi"/>
          <w:color w:val="FF0000"/>
          <w:lang w:bidi="he-IL"/>
        </w:rPr>
        <w:t xml:space="preserve"> Style</w:t>
      </w:r>
      <w:r>
        <w:rPr>
          <w:rFonts w:eastAsiaTheme="minorHAnsi"/>
          <w:color w:val="0000FF"/>
          <w:lang w:bidi="he-IL"/>
        </w:rPr>
        <w:t>="{</w:t>
      </w:r>
      <w:proofErr w:type="spellStart"/>
      <w:r>
        <w:rPr>
          <w:rFonts w:eastAsiaTheme="minorHAnsi"/>
          <w:lang w:bidi="he-IL"/>
        </w:rPr>
        <w:t>StaticResource</w:t>
      </w:r>
      <w:proofErr w:type="spellEnd"/>
      <w:r>
        <w:rPr>
          <w:rFonts w:eastAsiaTheme="minorHAnsi"/>
          <w:color w:val="FF0000"/>
          <w:lang w:bidi="he-IL"/>
        </w:rPr>
        <w:t xml:space="preserve"> </w:t>
      </w:r>
      <w:proofErr w:type="spellStart"/>
      <w:r>
        <w:rPr>
          <w:rFonts w:eastAsiaTheme="minorHAnsi"/>
          <w:color w:val="FF0000"/>
          <w:lang w:bidi="he-IL"/>
        </w:rPr>
        <w:t>tb</w:t>
      </w:r>
      <w:proofErr w:type="spellEnd"/>
      <w:r>
        <w:rPr>
          <w:rFonts w:eastAsiaTheme="minorHAnsi"/>
          <w:color w:val="0000FF"/>
          <w:lang w:bidi="he-IL"/>
        </w:rPr>
        <w:t>}"/&gt;</w:t>
      </w:r>
    </w:p>
    <w:p w14:paraId="3A87D578"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TextBox</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color w:val="0000FF"/>
          <w:lang w:bidi="he-IL"/>
        </w:rPr>
        <w:t>="1"</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color w:val="0000FF"/>
          <w:lang w:bidi="he-IL"/>
        </w:rPr>
        <w:t>="1"</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x</w:t>
      </w:r>
      <w:r>
        <w:rPr>
          <w:rFonts w:eastAsiaTheme="minorHAnsi"/>
          <w:color w:val="0000FF"/>
          <w:lang w:bidi="he-IL"/>
        </w:rPr>
        <w:t>:</w:t>
      </w:r>
      <w:r>
        <w:rPr>
          <w:rFonts w:eastAsiaTheme="minorHAnsi"/>
          <w:color w:val="FF0000"/>
          <w:lang w:bidi="he-IL"/>
        </w:rPr>
        <w:t>Name</w:t>
      </w:r>
      <w:r>
        <w:rPr>
          <w:rFonts w:eastAsiaTheme="minorHAnsi"/>
          <w:color w:val="0000FF"/>
          <w:lang w:bidi="he-IL"/>
        </w:rPr>
        <w:t>="txtLastName"</w:t>
      </w:r>
    </w:p>
    <w:p w14:paraId="08152A4C"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Text</w:t>
      </w:r>
      <w:r>
        <w:rPr>
          <w:rFonts w:eastAsiaTheme="minorHAnsi"/>
          <w:color w:val="0000FF"/>
          <w:lang w:bidi="he-IL"/>
        </w:rPr>
        <w:t>="{</w:t>
      </w:r>
      <w:r>
        <w:rPr>
          <w:rFonts w:eastAsiaTheme="minorHAnsi"/>
          <w:lang w:bidi="he-IL"/>
        </w:rPr>
        <w:t>Binding</w:t>
      </w:r>
      <w:r>
        <w:rPr>
          <w:rFonts w:eastAsiaTheme="minorHAnsi"/>
          <w:color w:val="FF0000"/>
          <w:lang w:bidi="he-IL"/>
        </w:rPr>
        <w:t xml:space="preserve"> Path</w:t>
      </w:r>
      <w:r>
        <w:rPr>
          <w:rFonts w:eastAsiaTheme="minorHAnsi"/>
          <w:color w:val="0000FF"/>
          <w:lang w:bidi="he-IL"/>
        </w:rPr>
        <w:t>=</w:t>
      </w:r>
      <w:proofErr w:type="spellStart"/>
      <w:r>
        <w:rPr>
          <w:rFonts w:eastAsiaTheme="minorHAnsi"/>
          <w:color w:val="0000FF"/>
          <w:lang w:bidi="he-IL"/>
        </w:rPr>
        <w:t>TheEmployee.LastName</w:t>
      </w:r>
      <w:proofErr w:type="spellEnd"/>
      <w:r>
        <w:rPr>
          <w:rFonts w:eastAsiaTheme="minorHAnsi"/>
          <w:color w:val="0000FF"/>
          <w:lang w:bidi="he-IL"/>
        </w:rPr>
        <w:t>,</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Mode</w:t>
      </w:r>
      <w:r>
        <w:rPr>
          <w:rFonts w:eastAsiaTheme="minorHAnsi"/>
          <w:color w:val="0000FF"/>
          <w:lang w:bidi="he-IL"/>
        </w:rPr>
        <w:t>=</w:t>
      </w:r>
      <w:proofErr w:type="spellStart"/>
      <w:r>
        <w:rPr>
          <w:rFonts w:eastAsiaTheme="minorHAnsi"/>
          <w:color w:val="0000FF"/>
          <w:lang w:bidi="he-IL"/>
        </w:rPr>
        <w:t>TwoWay</w:t>
      </w:r>
      <w:proofErr w:type="spellEnd"/>
      <w:r>
        <w:rPr>
          <w:rFonts w:eastAsiaTheme="minorHAnsi"/>
          <w:color w:val="0000FF"/>
          <w:lang w:bidi="he-IL"/>
        </w:rPr>
        <w:t>}"/&gt;</w:t>
      </w:r>
    </w:p>
    <w:p w14:paraId="2F0466F3" w14:textId="77777777" w:rsidR="00585454" w:rsidRDefault="00585454" w:rsidP="00585454">
      <w:pPr>
        <w:pStyle w:val="ppCodeIndent"/>
        <w:rPr>
          <w:rFonts w:eastAsiaTheme="minorHAnsi"/>
          <w:lang w:bidi="he-IL"/>
        </w:rPr>
      </w:pPr>
    </w:p>
    <w:p w14:paraId="56EE3ABD"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TextBlock</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color w:val="0000FF"/>
          <w:lang w:bidi="he-IL"/>
        </w:rPr>
        <w:t>="0"</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color w:val="0000FF"/>
          <w:lang w:bidi="he-IL"/>
        </w:rPr>
        <w:t>="2"</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Text</w:t>
      </w:r>
      <w:r>
        <w:rPr>
          <w:rFonts w:eastAsiaTheme="minorHAnsi"/>
          <w:color w:val="0000FF"/>
          <w:lang w:bidi="he-IL"/>
        </w:rPr>
        <w:t>="Birthday:"</w:t>
      </w:r>
      <w:r>
        <w:rPr>
          <w:rFonts w:eastAsiaTheme="minorHAnsi"/>
          <w:color w:val="FF0000"/>
          <w:lang w:bidi="he-IL"/>
        </w:rPr>
        <w:t xml:space="preserve"> Style</w:t>
      </w:r>
      <w:r>
        <w:rPr>
          <w:rFonts w:eastAsiaTheme="minorHAnsi"/>
          <w:color w:val="0000FF"/>
          <w:lang w:bidi="he-IL"/>
        </w:rPr>
        <w:t>="{</w:t>
      </w:r>
      <w:proofErr w:type="spellStart"/>
      <w:r>
        <w:rPr>
          <w:rFonts w:eastAsiaTheme="minorHAnsi"/>
          <w:lang w:bidi="he-IL"/>
        </w:rPr>
        <w:t>StaticResource</w:t>
      </w:r>
      <w:proofErr w:type="spellEnd"/>
      <w:r>
        <w:rPr>
          <w:rFonts w:eastAsiaTheme="minorHAnsi"/>
          <w:color w:val="FF0000"/>
          <w:lang w:bidi="he-IL"/>
        </w:rPr>
        <w:t xml:space="preserve"> </w:t>
      </w:r>
      <w:proofErr w:type="spellStart"/>
      <w:r>
        <w:rPr>
          <w:rFonts w:eastAsiaTheme="minorHAnsi"/>
          <w:color w:val="FF0000"/>
          <w:lang w:bidi="he-IL"/>
        </w:rPr>
        <w:t>tb</w:t>
      </w:r>
      <w:proofErr w:type="spellEnd"/>
      <w:r>
        <w:rPr>
          <w:rFonts w:eastAsiaTheme="minorHAnsi"/>
          <w:color w:val="0000FF"/>
          <w:lang w:bidi="he-IL"/>
        </w:rPr>
        <w:t>}"/&gt;</w:t>
      </w:r>
    </w:p>
    <w:p w14:paraId="0C5042EC"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TextBox</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color w:val="0000FF"/>
          <w:lang w:bidi="he-IL"/>
        </w:rPr>
        <w:t>="1"</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color w:val="0000FF"/>
          <w:lang w:bidi="he-IL"/>
        </w:rPr>
        <w:t>="2"</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x</w:t>
      </w:r>
      <w:r>
        <w:rPr>
          <w:rFonts w:eastAsiaTheme="minorHAnsi"/>
          <w:color w:val="0000FF"/>
          <w:lang w:bidi="he-IL"/>
        </w:rPr>
        <w:t>:</w:t>
      </w:r>
      <w:r>
        <w:rPr>
          <w:rFonts w:eastAsiaTheme="minorHAnsi"/>
          <w:color w:val="FF0000"/>
          <w:lang w:bidi="he-IL"/>
        </w:rPr>
        <w:t>Name</w:t>
      </w:r>
      <w:r>
        <w:rPr>
          <w:rFonts w:eastAsiaTheme="minorHAnsi"/>
          <w:color w:val="0000FF"/>
          <w:lang w:bidi="he-IL"/>
        </w:rPr>
        <w:t>="txtBirthday"</w:t>
      </w:r>
    </w:p>
    <w:p w14:paraId="7E241E8A"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Text</w:t>
      </w:r>
      <w:r>
        <w:rPr>
          <w:rFonts w:eastAsiaTheme="minorHAnsi"/>
          <w:color w:val="0000FF"/>
          <w:lang w:bidi="he-IL"/>
        </w:rPr>
        <w:t>="{</w:t>
      </w:r>
      <w:r>
        <w:rPr>
          <w:rFonts w:eastAsiaTheme="minorHAnsi"/>
          <w:lang w:bidi="he-IL"/>
        </w:rPr>
        <w:t>Binding</w:t>
      </w:r>
      <w:r>
        <w:rPr>
          <w:rFonts w:eastAsiaTheme="minorHAnsi"/>
          <w:color w:val="FF0000"/>
          <w:lang w:bidi="he-IL"/>
        </w:rPr>
        <w:t xml:space="preserve"> Path</w:t>
      </w:r>
      <w:r>
        <w:rPr>
          <w:rFonts w:eastAsiaTheme="minorHAnsi"/>
          <w:color w:val="0000FF"/>
          <w:lang w:bidi="he-IL"/>
        </w:rPr>
        <w:t>=</w:t>
      </w:r>
      <w:proofErr w:type="spellStart"/>
      <w:r>
        <w:rPr>
          <w:rFonts w:eastAsiaTheme="minorHAnsi"/>
          <w:color w:val="0000FF"/>
          <w:lang w:bidi="he-IL"/>
        </w:rPr>
        <w:t>TheEmployee.Birthday</w:t>
      </w:r>
      <w:proofErr w:type="spellEnd"/>
      <w:r>
        <w:rPr>
          <w:rFonts w:eastAsiaTheme="minorHAnsi"/>
          <w:color w:val="0000FF"/>
          <w:lang w:bidi="he-IL"/>
        </w:rPr>
        <w:t>,</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Mode</w:t>
      </w:r>
      <w:r>
        <w:rPr>
          <w:rFonts w:eastAsiaTheme="minorHAnsi"/>
          <w:color w:val="0000FF"/>
          <w:lang w:bidi="he-IL"/>
        </w:rPr>
        <w:t>=</w:t>
      </w:r>
      <w:proofErr w:type="spellStart"/>
      <w:r>
        <w:rPr>
          <w:rFonts w:eastAsiaTheme="minorHAnsi"/>
          <w:color w:val="0000FF"/>
          <w:lang w:bidi="he-IL"/>
        </w:rPr>
        <w:t>TwoWay</w:t>
      </w:r>
      <w:proofErr w:type="spellEnd"/>
      <w:r w:rsidR="00585454" w:rsidRPr="00585454">
        <w:rPr>
          <w:rFonts w:eastAsiaTheme="minorHAnsi"/>
          <w:color w:val="0000FF"/>
          <w:lang w:bidi="he-IL"/>
        </w:rPr>
        <w:t>}"/&gt;</w:t>
      </w:r>
    </w:p>
    <w:p w14:paraId="4AB486EC" w14:textId="77777777" w:rsidR="00585454" w:rsidRDefault="00585454" w:rsidP="00585454">
      <w:pPr>
        <w:pStyle w:val="ppCodeIndent"/>
        <w:rPr>
          <w:rFonts w:eastAsiaTheme="minorHAnsi"/>
          <w:lang w:bidi="he-IL"/>
        </w:rPr>
      </w:pPr>
    </w:p>
    <w:p w14:paraId="0AA8F011" w14:textId="77777777" w:rsidR="00585454" w:rsidRDefault="00585454" w:rsidP="00585454">
      <w:pPr>
        <w:pStyle w:val="ppCodeIndent"/>
        <w:rPr>
          <w:rFonts w:eastAsiaTheme="minorHAnsi"/>
          <w:lang w:bidi="he-IL"/>
        </w:rPr>
      </w:pPr>
      <w:r w:rsidRPr="00585454">
        <w:rPr>
          <w:rFonts w:eastAsiaTheme="minorHAnsi"/>
          <w:lang w:bidi="he-IL"/>
        </w:rPr>
        <w:t xml:space="preserve">                            </w:t>
      </w:r>
      <w:r w:rsidRPr="00585454">
        <w:rPr>
          <w:rFonts w:eastAsiaTheme="minorHAnsi"/>
          <w:color w:val="0000FF"/>
          <w:lang w:bidi="he-IL"/>
        </w:rPr>
        <w:t>&lt;</w:t>
      </w:r>
      <w:proofErr w:type="spellStart"/>
      <w:r w:rsidR="00832A41">
        <w:rPr>
          <w:rFonts w:eastAsiaTheme="minorHAnsi"/>
          <w:lang w:bidi="he-IL"/>
        </w:rPr>
        <w:t>TextBlock</w:t>
      </w:r>
      <w:proofErr w:type="spellEnd"/>
      <w:r w:rsidRPr="00585454">
        <w:rPr>
          <w:rFonts w:eastAsiaTheme="minorHAnsi"/>
          <w:color w:val="FF0000"/>
          <w:lang w:bidi="he-IL"/>
        </w:rPr>
        <w:t xml:space="preserve"> </w:t>
      </w:r>
      <w:proofErr w:type="spellStart"/>
      <w:r w:rsidRPr="00585454">
        <w:rPr>
          <w:rFonts w:eastAsiaTheme="minorHAnsi"/>
          <w:color w:val="FF0000"/>
          <w:lang w:bidi="he-IL"/>
        </w:rPr>
        <w:t>Grid.Colum</w:t>
      </w:r>
      <w:r w:rsidRPr="00585454">
        <w:rPr>
          <w:rFonts w:eastAsiaTheme="minorHAnsi"/>
          <w:color w:val="0000FF"/>
          <w:lang w:bidi="he-IL"/>
        </w:rPr>
        <w:t>n</w:t>
      </w:r>
      <w:proofErr w:type="spellEnd"/>
      <w:r w:rsidRPr="00585454">
        <w:rPr>
          <w:rFonts w:eastAsiaTheme="minorHAnsi"/>
          <w:color w:val="0000FF"/>
          <w:lang w:bidi="he-IL"/>
        </w:rPr>
        <w:t xml:space="preserve">="0" </w:t>
      </w:r>
      <w:proofErr w:type="spellStart"/>
      <w:r w:rsidRPr="00585454">
        <w:rPr>
          <w:rFonts w:eastAsiaTheme="minorHAnsi"/>
          <w:color w:val="0000FF"/>
          <w:lang w:bidi="he-IL"/>
        </w:rPr>
        <w:t>Grid.Row</w:t>
      </w:r>
      <w:proofErr w:type="spellEnd"/>
      <w:r w:rsidRPr="00585454">
        <w:rPr>
          <w:rFonts w:eastAsiaTheme="minorHAnsi"/>
          <w:color w:val="0000FF"/>
          <w:lang w:bidi="he-IL"/>
        </w:rPr>
        <w:t>="3" Tex</w:t>
      </w:r>
      <w:r w:rsidRPr="00585454">
        <w:rPr>
          <w:rFonts w:eastAsiaTheme="minorHAnsi"/>
          <w:color w:val="FF0000"/>
          <w:lang w:bidi="he-IL"/>
        </w:rPr>
        <w:t xml:space="preserve">t="Group:"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Pr="00585454">
        <w:rPr>
          <w:rFonts w:eastAsiaTheme="minorHAnsi"/>
          <w:color w:val="0000FF"/>
          <w:lang w:bidi="he-IL"/>
        </w:rPr>
        <w:t>Style="{</w:t>
      </w:r>
      <w:proofErr w:type="spellStart"/>
      <w:r w:rsidRPr="00585454">
        <w:rPr>
          <w:rFonts w:eastAsiaTheme="minorHAnsi"/>
          <w:color w:val="0000FF"/>
          <w:lang w:bidi="he-IL"/>
        </w:rPr>
        <w:t>Sta</w:t>
      </w:r>
      <w:r w:rsidRPr="00585454">
        <w:rPr>
          <w:rFonts w:eastAsiaTheme="minorHAnsi"/>
          <w:lang w:bidi="he-IL"/>
        </w:rPr>
        <w:t>t</w:t>
      </w:r>
      <w:r w:rsidR="0007206C">
        <w:rPr>
          <w:rFonts w:eastAsiaTheme="minorHAnsi"/>
          <w:lang w:bidi="he-IL"/>
        </w:rPr>
        <w:t>icResource</w:t>
      </w:r>
      <w:proofErr w:type="spellEnd"/>
      <w:r w:rsidR="0007206C">
        <w:rPr>
          <w:rFonts w:eastAsiaTheme="minorHAnsi"/>
          <w:color w:val="FF0000"/>
          <w:lang w:bidi="he-IL"/>
        </w:rPr>
        <w:t xml:space="preserve"> </w:t>
      </w:r>
      <w:proofErr w:type="spellStart"/>
      <w:r w:rsidR="0007206C">
        <w:rPr>
          <w:rFonts w:eastAsiaTheme="minorHAnsi"/>
          <w:color w:val="FF0000"/>
          <w:lang w:bidi="he-IL"/>
        </w:rPr>
        <w:t>tb</w:t>
      </w:r>
      <w:proofErr w:type="spellEnd"/>
      <w:r w:rsidR="0007206C">
        <w:rPr>
          <w:rFonts w:eastAsiaTheme="minorHAnsi"/>
          <w:color w:val="0000FF"/>
          <w:lang w:bidi="he-IL"/>
        </w:rPr>
        <w:t>}"/&gt;</w:t>
      </w:r>
    </w:p>
    <w:p w14:paraId="0E0E77F9"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TextBox</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color w:val="0000FF"/>
          <w:lang w:bidi="he-IL"/>
        </w:rPr>
        <w:t>="1"</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color w:val="0000FF"/>
          <w:lang w:bidi="he-IL"/>
        </w:rPr>
        <w:t>="3"</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x</w:t>
      </w:r>
      <w:r>
        <w:rPr>
          <w:rFonts w:eastAsiaTheme="minorHAnsi"/>
          <w:color w:val="0000FF"/>
          <w:lang w:bidi="he-IL"/>
        </w:rPr>
        <w:t>:</w:t>
      </w:r>
      <w:r>
        <w:rPr>
          <w:rFonts w:eastAsiaTheme="minorHAnsi"/>
          <w:color w:val="FF0000"/>
          <w:lang w:bidi="he-IL"/>
        </w:rPr>
        <w:t>Name</w:t>
      </w:r>
      <w:r>
        <w:rPr>
          <w:rFonts w:eastAsiaTheme="minorHAnsi"/>
          <w:color w:val="0000FF"/>
          <w:lang w:bidi="he-IL"/>
        </w:rPr>
        <w:t>="txtGroup"</w:t>
      </w:r>
    </w:p>
    <w:p w14:paraId="5C1D3CFC"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Text</w:t>
      </w:r>
      <w:r>
        <w:rPr>
          <w:rFonts w:eastAsiaTheme="minorHAnsi"/>
          <w:color w:val="0000FF"/>
          <w:lang w:bidi="he-IL"/>
        </w:rPr>
        <w:t>="{</w:t>
      </w:r>
      <w:r>
        <w:rPr>
          <w:rFonts w:eastAsiaTheme="minorHAnsi"/>
          <w:lang w:bidi="he-IL"/>
        </w:rPr>
        <w:t>Binding</w:t>
      </w:r>
      <w:r>
        <w:rPr>
          <w:rFonts w:eastAsiaTheme="minorHAnsi"/>
          <w:color w:val="FF0000"/>
          <w:lang w:bidi="he-IL"/>
        </w:rPr>
        <w:t xml:space="preserve"> Path</w:t>
      </w:r>
      <w:r>
        <w:rPr>
          <w:rFonts w:eastAsiaTheme="minorHAnsi"/>
          <w:color w:val="0000FF"/>
          <w:lang w:bidi="he-IL"/>
        </w:rPr>
        <w:t>=</w:t>
      </w:r>
      <w:proofErr w:type="spellStart"/>
      <w:r>
        <w:rPr>
          <w:rFonts w:eastAsiaTheme="minorHAnsi"/>
          <w:color w:val="0000FF"/>
          <w:lang w:bidi="he-IL"/>
        </w:rPr>
        <w:t>TheEmployee.Group</w:t>
      </w:r>
      <w:proofErr w:type="spellEnd"/>
      <w:r>
        <w:rPr>
          <w:rFonts w:eastAsiaTheme="minorHAnsi"/>
          <w:color w:val="0000FF"/>
          <w:lang w:bidi="he-IL"/>
        </w:rPr>
        <w:t>,</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Mode</w:t>
      </w:r>
      <w:r>
        <w:rPr>
          <w:rFonts w:eastAsiaTheme="minorHAnsi"/>
          <w:color w:val="0000FF"/>
          <w:lang w:bidi="he-IL"/>
        </w:rPr>
        <w:t>=</w:t>
      </w:r>
      <w:proofErr w:type="spellStart"/>
      <w:r>
        <w:rPr>
          <w:rFonts w:eastAsiaTheme="minorHAnsi"/>
          <w:color w:val="0000FF"/>
          <w:lang w:bidi="he-IL"/>
        </w:rPr>
        <w:t>TwoWay</w:t>
      </w:r>
      <w:proofErr w:type="spellEnd"/>
      <w:r w:rsidR="00585454" w:rsidRPr="00585454">
        <w:rPr>
          <w:rFonts w:eastAsiaTheme="minorHAnsi"/>
          <w:color w:val="0000FF"/>
          <w:lang w:bidi="he-IL"/>
        </w:rPr>
        <w:t>}" /&gt;</w:t>
      </w:r>
    </w:p>
    <w:p w14:paraId="68B96BDB" w14:textId="77777777" w:rsidR="00585454" w:rsidRDefault="00585454" w:rsidP="00585454">
      <w:pPr>
        <w:pStyle w:val="ppCodeIndent"/>
        <w:rPr>
          <w:rFonts w:eastAsiaTheme="minorHAnsi"/>
          <w:lang w:bidi="he-IL"/>
        </w:rPr>
      </w:pPr>
    </w:p>
    <w:p w14:paraId="2C6BA85F" w14:textId="77777777" w:rsidR="00585454" w:rsidRDefault="00585454" w:rsidP="00585454">
      <w:pPr>
        <w:pStyle w:val="ppCodeIndent"/>
        <w:rPr>
          <w:rFonts w:eastAsiaTheme="minorHAnsi"/>
          <w:lang w:bidi="he-IL"/>
        </w:rPr>
      </w:pPr>
      <w:r w:rsidRPr="00585454">
        <w:rPr>
          <w:rFonts w:eastAsiaTheme="minorHAnsi"/>
          <w:lang w:bidi="he-IL"/>
        </w:rPr>
        <w:t xml:space="preserve">                            </w:t>
      </w:r>
      <w:r w:rsidRPr="00585454">
        <w:rPr>
          <w:rFonts w:eastAsiaTheme="minorHAnsi"/>
          <w:color w:val="0000FF"/>
          <w:lang w:bidi="he-IL"/>
        </w:rPr>
        <w:t>&lt;</w:t>
      </w:r>
      <w:proofErr w:type="spellStart"/>
      <w:del w:id="9" w:author="Bill" w:date="2010-02-24T17:18:00Z">
        <w:r w:rsidR="00832A41" w:rsidRPr="00832A41" w:rsidDel="007268D3">
          <w:rPr>
            <w:rFonts w:eastAsiaTheme="minorHAnsi"/>
            <w:lang w:bidi="he-IL"/>
          </w:rPr>
          <w:delText xml:space="preserve"> </w:delText>
        </w:r>
      </w:del>
      <w:r w:rsidR="00832A41">
        <w:rPr>
          <w:rFonts w:eastAsiaTheme="minorHAnsi"/>
          <w:lang w:bidi="he-IL"/>
        </w:rPr>
        <w:t>TextBlock</w:t>
      </w:r>
      <w:proofErr w:type="spellEnd"/>
      <w:r w:rsidRPr="00585454">
        <w:rPr>
          <w:rFonts w:eastAsiaTheme="minorHAnsi"/>
          <w:color w:val="FF0000"/>
          <w:lang w:bidi="he-IL"/>
        </w:rPr>
        <w:t xml:space="preserve"> </w:t>
      </w:r>
      <w:proofErr w:type="spellStart"/>
      <w:r w:rsidRPr="00585454">
        <w:rPr>
          <w:rFonts w:eastAsiaTheme="minorHAnsi"/>
          <w:color w:val="FF0000"/>
          <w:lang w:bidi="he-IL"/>
        </w:rPr>
        <w:t>Grid.Colum</w:t>
      </w:r>
      <w:r w:rsidRPr="00585454">
        <w:rPr>
          <w:rFonts w:eastAsiaTheme="minorHAnsi"/>
          <w:color w:val="0000FF"/>
          <w:lang w:bidi="he-IL"/>
        </w:rPr>
        <w:t>n</w:t>
      </w:r>
      <w:proofErr w:type="spellEnd"/>
      <w:r w:rsidRPr="00585454">
        <w:rPr>
          <w:rFonts w:eastAsiaTheme="minorHAnsi"/>
          <w:color w:val="0000FF"/>
          <w:lang w:bidi="he-IL"/>
        </w:rPr>
        <w:t xml:space="preserve">="0" </w:t>
      </w:r>
      <w:proofErr w:type="spellStart"/>
      <w:r w:rsidRPr="00585454">
        <w:rPr>
          <w:rFonts w:eastAsiaTheme="minorHAnsi"/>
          <w:color w:val="0000FF"/>
          <w:lang w:bidi="he-IL"/>
        </w:rPr>
        <w:t>Grid.Row</w:t>
      </w:r>
      <w:proofErr w:type="spellEnd"/>
      <w:r w:rsidRPr="00585454">
        <w:rPr>
          <w:rFonts w:eastAsiaTheme="minorHAnsi"/>
          <w:color w:val="0000FF"/>
          <w:lang w:bidi="he-IL"/>
        </w:rPr>
        <w:t xml:space="preserve">="4" </w:t>
      </w:r>
      <w:r w:rsidR="00832A41">
        <w:rPr>
          <w:rFonts w:eastAsiaTheme="minorHAnsi"/>
          <w:color w:val="0000FF"/>
          <w:lang w:bidi="he-IL"/>
        </w:rPr>
        <w:br/>
      </w:r>
      <w:r w:rsidR="00832A41">
        <w:rPr>
          <w:rFonts w:eastAsiaTheme="minorHAnsi"/>
          <w:color w:val="0000FF"/>
          <w:lang w:bidi="he-IL"/>
        </w:rPr>
        <w:tab/>
      </w:r>
      <w:r w:rsidR="00832A41">
        <w:rPr>
          <w:rFonts w:eastAsiaTheme="minorHAnsi"/>
          <w:color w:val="0000FF"/>
          <w:lang w:bidi="he-IL"/>
        </w:rPr>
        <w:tab/>
      </w:r>
      <w:r w:rsidR="00832A41">
        <w:rPr>
          <w:rFonts w:eastAsiaTheme="minorHAnsi"/>
          <w:color w:val="0000FF"/>
          <w:lang w:bidi="he-IL"/>
        </w:rPr>
        <w:tab/>
      </w:r>
      <w:r w:rsidR="00832A41">
        <w:rPr>
          <w:rFonts w:eastAsiaTheme="minorHAnsi"/>
          <w:color w:val="0000FF"/>
          <w:lang w:bidi="he-IL"/>
        </w:rPr>
        <w:tab/>
      </w:r>
      <w:r w:rsidR="00832A41">
        <w:rPr>
          <w:rFonts w:eastAsiaTheme="minorHAnsi"/>
          <w:color w:val="0000FF"/>
          <w:lang w:bidi="he-IL"/>
        </w:rPr>
        <w:tab/>
      </w:r>
      <w:r w:rsidRPr="00585454">
        <w:rPr>
          <w:rFonts w:eastAsiaTheme="minorHAnsi"/>
          <w:color w:val="FF0000"/>
          <w:lang w:bidi="he-IL"/>
        </w:rPr>
        <w:t>Text=</w:t>
      </w:r>
      <w:r w:rsidRPr="00585454">
        <w:rPr>
          <w:rFonts w:eastAsiaTheme="minorHAnsi"/>
          <w:color w:val="0000FF"/>
          <w:lang w:bidi="he-IL"/>
        </w:rPr>
        <w:t>"Phone No.:"</w:t>
      </w:r>
      <w:r w:rsidRPr="00585454">
        <w:rPr>
          <w:rFonts w:eastAsiaTheme="minorHAnsi"/>
          <w:color w:val="FF0000"/>
          <w:lang w:bidi="he-IL"/>
        </w:rPr>
        <w:t xml:space="preserve"> </w:t>
      </w:r>
      <w:r w:rsidR="0007206C">
        <w:rPr>
          <w:rFonts w:eastAsiaTheme="minorHAnsi"/>
          <w:color w:val="FF0000"/>
          <w:lang w:bidi="he-IL"/>
        </w:rPr>
        <w:t>Style</w:t>
      </w:r>
      <w:r w:rsidR="0007206C">
        <w:rPr>
          <w:rFonts w:eastAsiaTheme="minorHAnsi"/>
          <w:color w:val="0000FF"/>
          <w:lang w:bidi="he-IL"/>
        </w:rPr>
        <w:t>="{</w:t>
      </w:r>
      <w:proofErr w:type="spellStart"/>
      <w:r w:rsidR="0007206C">
        <w:rPr>
          <w:rFonts w:eastAsiaTheme="minorHAnsi"/>
          <w:lang w:bidi="he-IL"/>
        </w:rPr>
        <w:t>StaticResource</w:t>
      </w:r>
      <w:proofErr w:type="spellEnd"/>
      <w:r w:rsidR="0007206C">
        <w:rPr>
          <w:rFonts w:eastAsiaTheme="minorHAnsi"/>
          <w:color w:val="FF0000"/>
          <w:lang w:bidi="he-IL"/>
        </w:rPr>
        <w:t xml:space="preserve"> </w:t>
      </w:r>
      <w:proofErr w:type="spellStart"/>
      <w:r w:rsidR="0007206C">
        <w:rPr>
          <w:rFonts w:eastAsiaTheme="minorHAnsi"/>
          <w:color w:val="FF0000"/>
          <w:lang w:bidi="he-IL"/>
        </w:rPr>
        <w:t>tb</w:t>
      </w:r>
      <w:proofErr w:type="spellEnd"/>
      <w:r w:rsidR="0007206C">
        <w:rPr>
          <w:rFonts w:eastAsiaTheme="minorHAnsi"/>
          <w:color w:val="0000FF"/>
          <w:lang w:bidi="he-IL"/>
        </w:rPr>
        <w:t>}"/&gt;</w:t>
      </w:r>
    </w:p>
    <w:p w14:paraId="392708FF"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TextBox</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color w:val="0000FF"/>
          <w:lang w:bidi="he-IL"/>
        </w:rPr>
        <w:t>="1"</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color w:val="0000FF"/>
          <w:lang w:bidi="he-IL"/>
        </w:rPr>
        <w:t>="4"</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x</w:t>
      </w:r>
      <w:r>
        <w:rPr>
          <w:rFonts w:eastAsiaTheme="minorHAnsi"/>
          <w:color w:val="0000FF"/>
          <w:lang w:bidi="he-IL"/>
        </w:rPr>
        <w:t>:</w:t>
      </w:r>
      <w:r>
        <w:rPr>
          <w:rFonts w:eastAsiaTheme="minorHAnsi"/>
          <w:color w:val="FF0000"/>
          <w:lang w:bidi="he-IL"/>
        </w:rPr>
        <w:t>Name</w:t>
      </w:r>
      <w:r>
        <w:rPr>
          <w:rFonts w:eastAsiaTheme="minorHAnsi"/>
          <w:color w:val="0000FF"/>
          <w:lang w:bidi="he-IL"/>
        </w:rPr>
        <w:t>="txtPhoneNumber"</w:t>
      </w:r>
    </w:p>
    <w:p w14:paraId="2990F93A"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Text</w:t>
      </w:r>
      <w:r>
        <w:rPr>
          <w:rFonts w:eastAsiaTheme="minorHAnsi"/>
          <w:color w:val="0000FF"/>
          <w:lang w:bidi="he-IL"/>
        </w:rPr>
        <w:t>="{</w:t>
      </w:r>
      <w:r>
        <w:rPr>
          <w:rFonts w:eastAsiaTheme="minorHAnsi"/>
          <w:lang w:bidi="he-IL"/>
        </w:rPr>
        <w:t>Binding</w:t>
      </w:r>
      <w:r>
        <w:rPr>
          <w:rFonts w:eastAsiaTheme="minorHAnsi"/>
          <w:color w:val="FF0000"/>
          <w:lang w:bidi="he-IL"/>
        </w:rPr>
        <w:t xml:space="preserve"> Path</w:t>
      </w:r>
      <w:r>
        <w:rPr>
          <w:rFonts w:eastAsiaTheme="minorHAnsi"/>
          <w:color w:val="0000FF"/>
          <w:lang w:bidi="he-IL"/>
        </w:rPr>
        <w:t>=</w:t>
      </w:r>
      <w:proofErr w:type="spellStart"/>
      <w:r>
        <w:rPr>
          <w:rFonts w:eastAsiaTheme="minorHAnsi"/>
          <w:color w:val="0000FF"/>
          <w:lang w:bidi="he-IL"/>
        </w:rPr>
        <w:t>TheEmployee.PhoneNumber</w:t>
      </w:r>
      <w:proofErr w:type="spellEnd"/>
      <w:r w:rsidR="003C5BCE">
        <w:rPr>
          <w:rFonts w:eastAsiaTheme="minorHAnsi"/>
          <w:lang w:bidi="he-IL"/>
        </w:rPr>
        <w:t xml:space="preserve">, </w:t>
      </w:r>
      <w:r w:rsidR="00832A41">
        <w:rPr>
          <w:rFonts w:eastAsiaTheme="minorHAnsi"/>
          <w:lang w:bidi="he-IL"/>
        </w:rPr>
        <w:tab/>
      </w:r>
      <w:r w:rsidR="00832A41">
        <w:rPr>
          <w:rFonts w:eastAsiaTheme="minorHAnsi"/>
          <w:lang w:bidi="he-IL"/>
        </w:rPr>
        <w:tab/>
      </w:r>
      <w:r w:rsidR="00832A41">
        <w:rPr>
          <w:rFonts w:eastAsiaTheme="minorHAnsi"/>
          <w:lang w:bidi="he-IL"/>
        </w:rPr>
        <w:tab/>
      </w:r>
      <w:r w:rsidR="00832A41">
        <w:rPr>
          <w:rFonts w:eastAsiaTheme="minorHAnsi"/>
          <w:lang w:bidi="he-IL"/>
        </w:rPr>
        <w:tab/>
      </w:r>
      <w:r w:rsidR="00832A41">
        <w:rPr>
          <w:rFonts w:eastAsiaTheme="minorHAnsi"/>
          <w:lang w:bidi="he-IL"/>
        </w:rPr>
        <w:tab/>
      </w:r>
      <w:r w:rsidR="00832A41">
        <w:rPr>
          <w:rFonts w:eastAsiaTheme="minorHAnsi"/>
          <w:lang w:bidi="he-IL"/>
        </w:rPr>
        <w:tab/>
      </w:r>
      <w:r>
        <w:rPr>
          <w:rFonts w:eastAsiaTheme="minorHAnsi"/>
          <w:color w:val="FF0000"/>
          <w:lang w:bidi="he-IL"/>
        </w:rPr>
        <w:t>Mode</w:t>
      </w:r>
      <w:r>
        <w:rPr>
          <w:rFonts w:eastAsiaTheme="minorHAnsi"/>
          <w:color w:val="0000FF"/>
          <w:lang w:bidi="he-IL"/>
        </w:rPr>
        <w:t>=</w:t>
      </w:r>
      <w:proofErr w:type="spellStart"/>
      <w:r>
        <w:rPr>
          <w:rFonts w:eastAsiaTheme="minorHAnsi"/>
          <w:color w:val="0000FF"/>
          <w:lang w:bidi="he-IL"/>
        </w:rPr>
        <w:t>TwoWay</w:t>
      </w:r>
      <w:proofErr w:type="spellEnd"/>
      <w:r>
        <w:rPr>
          <w:rFonts w:eastAsiaTheme="minorHAnsi"/>
          <w:color w:val="0000FF"/>
          <w:lang w:bidi="he-IL"/>
        </w:rPr>
        <w:t>}" /&gt;</w:t>
      </w:r>
    </w:p>
    <w:p w14:paraId="39B5F0B3" w14:textId="77777777" w:rsidR="00585454" w:rsidRDefault="00585454" w:rsidP="00585454">
      <w:pPr>
        <w:pStyle w:val="ppCodeIndent"/>
        <w:rPr>
          <w:rFonts w:eastAsiaTheme="minorHAnsi"/>
          <w:lang w:bidi="he-IL"/>
        </w:rPr>
      </w:pPr>
    </w:p>
    <w:p w14:paraId="13DFD993"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TextBlock</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color w:val="0000FF"/>
          <w:lang w:bidi="he-IL"/>
        </w:rPr>
        <w:t>="0"</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color w:val="0000FF"/>
          <w:lang w:bidi="he-IL"/>
        </w:rPr>
        <w:t>="5"</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Text</w:t>
      </w:r>
      <w:r>
        <w:rPr>
          <w:rFonts w:eastAsiaTheme="minorHAnsi"/>
          <w:color w:val="0000FF"/>
          <w:lang w:bidi="he-IL"/>
        </w:rPr>
        <w:t>="Address:"</w:t>
      </w:r>
      <w:r>
        <w:rPr>
          <w:rFonts w:eastAsiaTheme="minorHAnsi"/>
          <w:color w:val="FF0000"/>
          <w:lang w:bidi="he-IL"/>
        </w:rPr>
        <w:t xml:space="preserve"> Style</w:t>
      </w:r>
      <w:r>
        <w:rPr>
          <w:rFonts w:eastAsiaTheme="minorHAnsi"/>
          <w:color w:val="0000FF"/>
          <w:lang w:bidi="he-IL"/>
        </w:rPr>
        <w:t>="{</w:t>
      </w:r>
      <w:proofErr w:type="spellStart"/>
      <w:r>
        <w:rPr>
          <w:rFonts w:eastAsiaTheme="minorHAnsi"/>
          <w:lang w:bidi="he-IL"/>
        </w:rPr>
        <w:t>StaticResource</w:t>
      </w:r>
      <w:proofErr w:type="spellEnd"/>
      <w:r>
        <w:rPr>
          <w:rFonts w:eastAsiaTheme="minorHAnsi"/>
          <w:color w:val="FF0000"/>
          <w:lang w:bidi="he-IL"/>
        </w:rPr>
        <w:t xml:space="preserve"> </w:t>
      </w:r>
      <w:proofErr w:type="spellStart"/>
      <w:r>
        <w:rPr>
          <w:rFonts w:eastAsiaTheme="minorHAnsi"/>
          <w:color w:val="FF0000"/>
          <w:lang w:bidi="he-IL"/>
        </w:rPr>
        <w:t>tb</w:t>
      </w:r>
      <w:proofErr w:type="spellEnd"/>
      <w:r>
        <w:rPr>
          <w:rFonts w:eastAsiaTheme="minorHAnsi"/>
          <w:color w:val="0000FF"/>
          <w:lang w:bidi="he-IL"/>
        </w:rPr>
        <w:t>}"/&gt;</w:t>
      </w:r>
    </w:p>
    <w:p w14:paraId="0DAA8804" w14:textId="77777777" w:rsidR="00585454" w:rsidRDefault="0007206C" w:rsidP="00585454">
      <w:pPr>
        <w:pStyle w:val="ppCodeIndent"/>
        <w:rPr>
          <w:rFonts w:eastAsiaTheme="minorHAnsi"/>
          <w:lang w:bidi="he-IL"/>
        </w:rPr>
      </w:pPr>
      <w:r>
        <w:rPr>
          <w:rFonts w:eastAsiaTheme="minorHAnsi"/>
          <w:lang w:bidi="he-IL"/>
        </w:rPr>
        <w:lastRenderedPageBreak/>
        <w:t xml:space="preserve">                            </w:t>
      </w:r>
      <w:r>
        <w:rPr>
          <w:rFonts w:eastAsiaTheme="minorHAnsi"/>
          <w:color w:val="0000FF"/>
          <w:lang w:bidi="he-IL"/>
        </w:rPr>
        <w:t>&lt;</w:t>
      </w:r>
      <w:proofErr w:type="spellStart"/>
      <w:r>
        <w:rPr>
          <w:rFonts w:eastAsiaTheme="minorHAnsi"/>
          <w:lang w:bidi="he-IL"/>
        </w:rPr>
        <w:t>TextBox</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color w:val="0000FF"/>
          <w:lang w:bidi="he-IL"/>
        </w:rPr>
        <w:t>="1"</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color w:val="0000FF"/>
          <w:lang w:bidi="he-IL"/>
        </w:rPr>
        <w:t>="5"</w:t>
      </w:r>
      <w:r>
        <w:rPr>
          <w:rFonts w:eastAsiaTheme="minorHAnsi"/>
          <w:lang w:bidi="he-IL"/>
        </w:rPr>
        <w:t xml:space="preserve"> </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x</w:t>
      </w:r>
      <w:r>
        <w:rPr>
          <w:rFonts w:eastAsiaTheme="minorHAnsi"/>
          <w:color w:val="0000FF"/>
          <w:lang w:bidi="he-IL"/>
        </w:rPr>
        <w:t>:</w:t>
      </w:r>
      <w:r>
        <w:rPr>
          <w:rFonts w:eastAsiaTheme="minorHAnsi"/>
          <w:color w:val="FF0000"/>
          <w:lang w:bidi="he-IL"/>
        </w:rPr>
        <w:t>Name</w:t>
      </w:r>
      <w:r>
        <w:rPr>
          <w:rFonts w:eastAsiaTheme="minorHAnsi"/>
          <w:color w:val="0000FF"/>
          <w:lang w:bidi="he-IL"/>
        </w:rPr>
        <w:t>="txtAddress"</w:t>
      </w:r>
    </w:p>
    <w:p w14:paraId="6230A9FD"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Text</w:t>
      </w:r>
      <w:r>
        <w:rPr>
          <w:rFonts w:eastAsiaTheme="minorHAnsi"/>
          <w:color w:val="0000FF"/>
          <w:lang w:bidi="he-IL"/>
        </w:rPr>
        <w:t>="{</w:t>
      </w:r>
      <w:r>
        <w:rPr>
          <w:rFonts w:eastAsiaTheme="minorHAnsi"/>
          <w:lang w:bidi="he-IL"/>
        </w:rPr>
        <w:t>Binding</w:t>
      </w:r>
      <w:r>
        <w:rPr>
          <w:rFonts w:eastAsiaTheme="minorHAnsi"/>
          <w:color w:val="FF0000"/>
          <w:lang w:bidi="he-IL"/>
        </w:rPr>
        <w:t xml:space="preserve"> Path</w:t>
      </w:r>
      <w:r>
        <w:rPr>
          <w:rFonts w:eastAsiaTheme="minorHAnsi"/>
          <w:color w:val="0000FF"/>
          <w:lang w:bidi="he-IL"/>
        </w:rPr>
        <w:t>=</w:t>
      </w:r>
      <w:proofErr w:type="spellStart"/>
      <w:r>
        <w:rPr>
          <w:rFonts w:eastAsiaTheme="minorHAnsi"/>
          <w:color w:val="0000FF"/>
          <w:lang w:bidi="he-IL"/>
        </w:rPr>
        <w:t>TheEmployee.Address</w:t>
      </w:r>
      <w:proofErr w:type="spellEnd"/>
      <w:r>
        <w:rPr>
          <w:rFonts w:eastAsiaTheme="minorHAnsi"/>
          <w:color w:val="0000FF"/>
          <w:lang w:bidi="he-IL"/>
        </w:rPr>
        <w:t>,</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Mode</w:t>
      </w:r>
      <w:r>
        <w:rPr>
          <w:rFonts w:eastAsiaTheme="minorHAnsi"/>
          <w:color w:val="0000FF"/>
          <w:lang w:bidi="he-IL"/>
        </w:rPr>
        <w:t>=</w:t>
      </w:r>
      <w:proofErr w:type="spellStart"/>
      <w:r>
        <w:rPr>
          <w:rFonts w:eastAsiaTheme="minorHAnsi"/>
          <w:color w:val="0000FF"/>
          <w:lang w:bidi="he-IL"/>
        </w:rPr>
        <w:t>TwoWay</w:t>
      </w:r>
      <w:proofErr w:type="spellEnd"/>
      <w:r>
        <w:rPr>
          <w:rFonts w:eastAsiaTheme="minorHAnsi"/>
          <w:color w:val="0000FF"/>
          <w:lang w:bidi="he-IL"/>
        </w:rPr>
        <w:t>}"</w:t>
      </w:r>
      <w:r>
        <w:rPr>
          <w:rFonts w:eastAsiaTheme="minorHAnsi"/>
          <w:lang w:bidi="he-IL"/>
        </w:rPr>
        <w:t xml:space="preserve">                                     </w:t>
      </w:r>
    </w:p>
    <w:p w14:paraId="7FF63303" w14:textId="77777777" w:rsidR="00585454" w:rsidRDefault="0007206C" w:rsidP="00585454">
      <w:pPr>
        <w:pStyle w:val="ppCodeIndent"/>
        <w:rPr>
          <w:rFonts w:eastAsiaTheme="minorHAnsi"/>
          <w:lang w:bidi="he-IL"/>
        </w:rPr>
      </w:pPr>
      <w:r>
        <w:rPr>
          <w:rFonts w:eastAsiaTheme="minorHAnsi"/>
          <w:lang w:bidi="he-IL"/>
        </w:rPr>
        <w:t xml:space="preserve">                                 </w:t>
      </w:r>
      <w:proofErr w:type="spellStart"/>
      <w:r>
        <w:rPr>
          <w:rFonts w:eastAsiaTheme="minorHAnsi"/>
          <w:color w:val="FF0000"/>
          <w:lang w:bidi="he-IL"/>
        </w:rPr>
        <w:t>AcceptsReturn</w:t>
      </w:r>
      <w:proofErr w:type="spellEnd"/>
      <w:r>
        <w:rPr>
          <w:rFonts w:eastAsiaTheme="minorHAnsi"/>
          <w:color w:val="0000FF"/>
          <w:lang w:bidi="he-IL"/>
        </w:rPr>
        <w:t>="True"</w:t>
      </w:r>
      <w:r>
        <w:rPr>
          <w:rFonts w:eastAsiaTheme="minorHAnsi"/>
          <w:color w:val="FF0000"/>
          <w:lang w:bidi="he-IL"/>
        </w:rPr>
        <w:t xml:space="preserve"> </w:t>
      </w:r>
      <w:proofErr w:type="spellStart"/>
      <w:r>
        <w:rPr>
          <w:rFonts w:eastAsiaTheme="minorHAnsi"/>
          <w:color w:val="FF0000"/>
          <w:lang w:bidi="he-IL"/>
        </w:rPr>
        <w:t>TextWrapping</w:t>
      </w:r>
      <w:proofErr w:type="spellEnd"/>
      <w:r>
        <w:rPr>
          <w:rFonts w:eastAsiaTheme="minorHAnsi"/>
          <w:color w:val="0000FF"/>
          <w:lang w:bidi="he-IL"/>
        </w:rPr>
        <w:t>="Wrap"/&gt;</w:t>
      </w:r>
    </w:p>
    <w:p w14:paraId="230FEDB5" w14:textId="77777777" w:rsidR="00585454" w:rsidRDefault="00585454" w:rsidP="00585454">
      <w:pPr>
        <w:pStyle w:val="ppCodeIndent"/>
        <w:rPr>
          <w:rFonts w:eastAsiaTheme="minorHAnsi"/>
          <w:lang w:bidi="he-IL"/>
        </w:rPr>
      </w:pPr>
    </w:p>
    <w:p w14:paraId="351EF6B8"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TextBlock</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color w:val="0000FF"/>
          <w:lang w:bidi="he-IL"/>
        </w:rPr>
        <w:t>="0"</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color w:val="0000FF"/>
          <w:lang w:bidi="he-IL"/>
        </w:rPr>
        <w:t>="6"</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Text</w:t>
      </w:r>
      <w:r>
        <w:rPr>
          <w:rFonts w:eastAsiaTheme="minorHAnsi"/>
          <w:color w:val="0000FF"/>
          <w:lang w:bidi="he-IL"/>
        </w:rPr>
        <w:t>="Income:"</w:t>
      </w:r>
      <w:r>
        <w:rPr>
          <w:rFonts w:eastAsiaTheme="minorHAnsi"/>
          <w:color w:val="FF0000"/>
          <w:lang w:bidi="he-IL"/>
        </w:rPr>
        <w:t xml:space="preserve"> Style</w:t>
      </w:r>
      <w:r>
        <w:rPr>
          <w:rFonts w:eastAsiaTheme="minorHAnsi"/>
          <w:color w:val="0000FF"/>
          <w:lang w:bidi="he-IL"/>
        </w:rPr>
        <w:t>="{</w:t>
      </w:r>
      <w:proofErr w:type="spellStart"/>
      <w:r>
        <w:rPr>
          <w:rFonts w:eastAsiaTheme="minorHAnsi"/>
          <w:lang w:bidi="he-IL"/>
        </w:rPr>
        <w:t>StaticResource</w:t>
      </w:r>
      <w:proofErr w:type="spellEnd"/>
      <w:r>
        <w:rPr>
          <w:rFonts w:eastAsiaTheme="minorHAnsi"/>
          <w:color w:val="FF0000"/>
          <w:lang w:bidi="he-IL"/>
        </w:rPr>
        <w:t xml:space="preserve"> </w:t>
      </w:r>
      <w:proofErr w:type="spellStart"/>
      <w:r>
        <w:rPr>
          <w:rFonts w:eastAsiaTheme="minorHAnsi"/>
          <w:color w:val="FF0000"/>
          <w:lang w:bidi="he-IL"/>
        </w:rPr>
        <w:t>tb</w:t>
      </w:r>
      <w:proofErr w:type="spellEnd"/>
      <w:r>
        <w:rPr>
          <w:rFonts w:eastAsiaTheme="minorHAnsi"/>
          <w:color w:val="0000FF"/>
          <w:lang w:bidi="he-IL"/>
        </w:rPr>
        <w:t>}"/&gt;</w:t>
      </w:r>
    </w:p>
    <w:p w14:paraId="7FEBD2FF"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TextBox</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color w:val="0000FF"/>
          <w:lang w:bidi="he-IL"/>
        </w:rPr>
        <w:t>="1"</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color w:val="0000FF"/>
          <w:lang w:bidi="he-IL"/>
        </w:rPr>
        <w:t>="6"</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x</w:t>
      </w:r>
      <w:r>
        <w:rPr>
          <w:rFonts w:eastAsiaTheme="minorHAnsi"/>
          <w:color w:val="0000FF"/>
          <w:lang w:bidi="he-IL"/>
        </w:rPr>
        <w:t>:</w:t>
      </w:r>
      <w:r>
        <w:rPr>
          <w:rFonts w:eastAsiaTheme="minorHAnsi"/>
          <w:color w:val="FF0000"/>
          <w:lang w:bidi="he-IL"/>
        </w:rPr>
        <w:t>Name</w:t>
      </w:r>
      <w:r>
        <w:rPr>
          <w:rFonts w:eastAsiaTheme="minorHAnsi"/>
          <w:color w:val="0000FF"/>
          <w:lang w:bidi="he-IL"/>
        </w:rPr>
        <w:t>="txtIncome"</w:t>
      </w:r>
    </w:p>
    <w:p w14:paraId="150A7EE5"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Text</w:t>
      </w:r>
      <w:r>
        <w:rPr>
          <w:rFonts w:eastAsiaTheme="minorHAnsi"/>
          <w:color w:val="0000FF"/>
          <w:lang w:bidi="he-IL"/>
        </w:rPr>
        <w:t>="{</w:t>
      </w:r>
      <w:r>
        <w:rPr>
          <w:rFonts w:eastAsiaTheme="minorHAnsi"/>
          <w:lang w:bidi="he-IL"/>
        </w:rPr>
        <w:t>Binding</w:t>
      </w:r>
      <w:r>
        <w:rPr>
          <w:rFonts w:eastAsiaTheme="minorHAnsi"/>
          <w:color w:val="FF0000"/>
          <w:lang w:bidi="he-IL"/>
        </w:rPr>
        <w:t xml:space="preserve"> Path</w:t>
      </w:r>
      <w:r>
        <w:rPr>
          <w:rFonts w:eastAsiaTheme="minorHAnsi"/>
          <w:color w:val="0000FF"/>
          <w:lang w:bidi="he-IL"/>
        </w:rPr>
        <w:t>=</w:t>
      </w:r>
      <w:proofErr w:type="spellStart"/>
      <w:r>
        <w:rPr>
          <w:rFonts w:eastAsiaTheme="minorHAnsi"/>
          <w:color w:val="0000FF"/>
          <w:lang w:bidi="he-IL"/>
        </w:rPr>
        <w:t>TheEmployee.Income</w:t>
      </w:r>
      <w:proofErr w:type="spellEnd"/>
      <w:r>
        <w:rPr>
          <w:rFonts w:eastAsiaTheme="minorHAnsi"/>
          <w:color w:val="0000FF"/>
          <w:lang w:bidi="he-IL"/>
        </w:rPr>
        <w:t>,</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Mode</w:t>
      </w:r>
      <w:r>
        <w:rPr>
          <w:rFonts w:eastAsiaTheme="minorHAnsi"/>
          <w:color w:val="0000FF"/>
          <w:lang w:bidi="he-IL"/>
        </w:rPr>
        <w:t>=</w:t>
      </w:r>
      <w:proofErr w:type="spellStart"/>
      <w:r>
        <w:rPr>
          <w:rFonts w:eastAsiaTheme="minorHAnsi"/>
          <w:color w:val="0000FF"/>
          <w:lang w:bidi="he-IL"/>
        </w:rPr>
        <w:t>TwoWay</w:t>
      </w:r>
      <w:proofErr w:type="spellEnd"/>
      <w:r w:rsidR="00585454" w:rsidRPr="00585454">
        <w:rPr>
          <w:rFonts w:eastAsiaTheme="minorHAnsi"/>
          <w:color w:val="0000FF"/>
          <w:lang w:bidi="he-IL"/>
        </w:rPr>
        <w:t>}" /&gt;</w:t>
      </w:r>
    </w:p>
    <w:p w14:paraId="4EB2CD37" w14:textId="77777777" w:rsidR="00585454" w:rsidRDefault="00585454" w:rsidP="00585454">
      <w:pPr>
        <w:pStyle w:val="ppCodeIndent"/>
        <w:rPr>
          <w:rFonts w:eastAsiaTheme="minorHAnsi"/>
          <w:lang w:bidi="he-IL"/>
        </w:rPr>
      </w:pPr>
    </w:p>
    <w:p w14:paraId="3C778F65" w14:textId="77777777" w:rsidR="00585454" w:rsidRDefault="00585454" w:rsidP="00585454">
      <w:pPr>
        <w:pStyle w:val="ppCodeIndent"/>
        <w:rPr>
          <w:rFonts w:eastAsiaTheme="minorHAnsi"/>
          <w:lang w:bidi="he-IL"/>
        </w:rPr>
      </w:pPr>
      <w:r w:rsidRPr="00585454">
        <w:rPr>
          <w:rFonts w:eastAsiaTheme="minorHAnsi"/>
          <w:lang w:bidi="he-IL"/>
        </w:rPr>
        <w:t xml:space="preserve">                            </w:t>
      </w:r>
      <w:r w:rsidRPr="00585454">
        <w:rPr>
          <w:rFonts w:eastAsiaTheme="minorHAnsi"/>
          <w:color w:val="0000FF"/>
          <w:lang w:bidi="he-IL"/>
        </w:rPr>
        <w:t>&lt;</w:t>
      </w:r>
      <w:proofErr w:type="spellStart"/>
      <w:r w:rsidR="00832A41">
        <w:rPr>
          <w:rFonts w:eastAsiaTheme="minorHAnsi"/>
          <w:lang w:bidi="he-IL"/>
        </w:rPr>
        <w:t>TextBlock</w:t>
      </w:r>
      <w:proofErr w:type="spellEnd"/>
      <w:r w:rsidRPr="00585454">
        <w:rPr>
          <w:rFonts w:eastAsiaTheme="minorHAnsi"/>
          <w:color w:val="FF0000"/>
          <w:lang w:bidi="he-IL"/>
        </w:rPr>
        <w:t xml:space="preserve"> </w:t>
      </w:r>
      <w:proofErr w:type="spellStart"/>
      <w:r w:rsidRPr="00585454">
        <w:rPr>
          <w:rFonts w:eastAsiaTheme="minorHAnsi"/>
          <w:color w:val="FF0000"/>
          <w:lang w:bidi="he-IL"/>
        </w:rPr>
        <w:t>Grid.Colum</w:t>
      </w:r>
      <w:r w:rsidR="00296754">
        <w:rPr>
          <w:rFonts w:eastAsiaTheme="minorHAnsi"/>
          <w:color w:val="FF0000"/>
          <w:lang w:bidi="he-IL"/>
        </w:rPr>
        <w:t>n</w:t>
      </w:r>
      <w:proofErr w:type="spellEnd"/>
      <w:r w:rsidRPr="00585454">
        <w:rPr>
          <w:rFonts w:eastAsiaTheme="minorHAnsi"/>
          <w:color w:val="0000FF"/>
          <w:lang w:bidi="he-IL"/>
        </w:rPr>
        <w:t xml:space="preserve">="0" </w:t>
      </w:r>
      <w:proofErr w:type="spellStart"/>
      <w:r w:rsidRPr="00585454">
        <w:rPr>
          <w:rFonts w:eastAsiaTheme="minorHAnsi"/>
          <w:color w:val="FF0000"/>
          <w:lang w:bidi="he-IL"/>
        </w:rPr>
        <w:t>Grid.Row</w:t>
      </w:r>
      <w:proofErr w:type="spellEnd"/>
      <w:r w:rsidRPr="00585454">
        <w:rPr>
          <w:rFonts w:eastAsiaTheme="minorHAnsi"/>
          <w:color w:val="0000FF"/>
          <w:lang w:bidi="he-IL"/>
        </w:rPr>
        <w:t xml:space="preserve">="7" </w:t>
      </w:r>
      <w:r w:rsidRPr="00585454">
        <w:rPr>
          <w:rFonts w:eastAsiaTheme="minorHAnsi"/>
          <w:color w:val="FF0000"/>
          <w:lang w:bidi="he-IL"/>
        </w:rPr>
        <w:t xml:space="preserve">Text="Tax:"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Pr="00585454">
        <w:rPr>
          <w:rFonts w:eastAsiaTheme="minorHAnsi"/>
          <w:color w:val="FF0000"/>
          <w:lang w:bidi="he-IL"/>
        </w:rPr>
        <w:t>Style</w:t>
      </w:r>
      <w:r w:rsidRPr="00585454">
        <w:rPr>
          <w:rFonts w:eastAsiaTheme="minorHAnsi"/>
          <w:color w:val="0000FF"/>
          <w:lang w:bidi="he-IL"/>
        </w:rPr>
        <w:t>="{</w:t>
      </w:r>
      <w:proofErr w:type="spellStart"/>
      <w:r w:rsidRPr="00585454">
        <w:rPr>
          <w:rFonts w:eastAsiaTheme="minorHAnsi"/>
          <w:lang w:bidi="he-IL"/>
        </w:rPr>
        <w:t>Static</w:t>
      </w:r>
      <w:r w:rsidR="0007206C">
        <w:rPr>
          <w:rFonts w:eastAsiaTheme="minorHAnsi"/>
          <w:lang w:bidi="he-IL"/>
        </w:rPr>
        <w:t>Resource</w:t>
      </w:r>
      <w:proofErr w:type="spellEnd"/>
      <w:r w:rsidR="0007206C">
        <w:rPr>
          <w:rFonts w:eastAsiaTheme="minorHAnsi"/>
          <w:color w:val="FF0000"/>
          <w:lang w:bidi="he-IL"/>
        </w:rPr>
        <w:t xml:space="preserve"> </w:t>
      </w:r>
      <w:proofErr w:type="spellStart"/>
      <w:r w:rsidR="0007206C">
        <w:rPr>
          <w:rFonts w:eastAsiaTheme="minorHAnsi"/>
          <w:color w:val="FF0000"/>
          <w:lang w:bidi="he-IL"/>
        </w:rPr>
        <w:t>tb</w:t>
      </w:r>
      <w:proofErr w:type="spellEnd"/>
      <w:r w:rsidR="0007206C">
        <w:rPr>
          <w:rFonts w:eastAsiaTheme="minorHAnsi"/>
          <w:color w:val="0000FF"/>
          <w:lang w:bidi="he-IL"/>
        </w:rPr>
        <w:t>}"/&gt;</w:t>
      </w:r>
    </w:p>
    <w:p w14:paraId="51C4FC6B"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TextBox</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color w:val="0000FF"/>
          <w:lang w:bidi="he-IL"/>
        </w:rPr>
        <w:t>="1"</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color w:val="0000FF"/>
          <w:lang w:bidi="he-IL"/>
        </w:rPr>
        <w:t>="7"</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x</w:t>
      </w:r>
      <w:r>
        <w:rPr>
          <w:rFonts w:eastAsiaTheme="minorHAnsi"/>
          <w:color w:val="0000FF"/>
          <w:lang w:bidi="he-IL"/>
        </w:rPr>
        <w:t>:</w:t>
      </w:r>
      <w:r>
        <w:rPr>
          <w:rFonts w:eastAsiaTheme="minorHAnsi"/>
          <w:color w:val="FF0000"/>
          <w:lang w:bidi="he-IL"/>
        </w:rPr>
        <w:t>Name</w:t>
      </w:r>
      <w:r>
        <w:rPr>
          <w:rFonts w:eastAsiaTheme="minorHAnsi"/>
          <w:color w:val="0000FF"/>
          <w:lang w:bidi="he-IL"/>
        </w:rPr>
        <w:t>="txtTaxPercent"</w:t>
      </w:r>
    </w:p>
    <w:p w14:paraId="0D146FD6" w14:textId="77777777" w:rsidR="00585454" w:rsidRDefault="0007206C" w:rsidP="00585454">
      <w:pPr>
        <w:pStyle w:val="ppCodeIndent"/>
        <w:numPr>
          <w:ilvl w:val="0"/>
          <w:numId w:val="0"/>
        </w:numPr>
        <w:ind w:left="720"/>
        <w:rPr>
          <w:rFonts w:eastAsiaTheme="minorHAnsi"/>
          <w:lang w:bidi="he-IL"/>
        </w:rPr>
      </w:pPr>
      <w:r>
        <w:rPr>
          <w:rFonts w:eastAsiaTheme="minorHAnsi"/>
          <w:lang w:bidi="he-IL"/>
        </w:rPr>
        <w:t xml:space="preserve">                                 </w:t>
      </w:r>
      <w:r>
        <w:rPr>
          <w:rFonts w:eastAsiaTheme="minorHAnsi"/>
          <w:color w:val="FF0000"/>
          <w:lang w:bidi="he-IL"/>
        </w:rPr>
        <w:t>Text</w:t>
      </w:r>
      <w:r>
        <w:rPr>
          <w:rFonts w:eastAsiaTheme="minorHAnsi"/>
          <w:color w:val="0000FF"/>
          <w:lang w:bidi="he-IL"/>
        </w:rPr>
        <w:t>="{</w:t>
      </w:r>
      <w:r>
        <w:rPr>
          <w:rFonts w:eastAsiaTheme="minorHAnsi"/>
          <w:lang w:bidi="he-IL"/>
        </w:rPr>
        <w:t>Binding</w:t>
      </w:r>
      <w:r>
        <w:rPr>
          <w:rFonts w:eastAsiaTheme="minorHAnsi"/>
          <w:color w:val="FF0000"/>
          <w:lang w:bidi="he-IL"/>
        </w:rPr>
        <w:t xml:space="preserve"> Path</w:t>
      </w:r>
      <w:r>
        <w:rPr>
          <w:rFonts w:eastAsiaTheme="minorHAnsi"/>
          <w:color w:val="0000FF"/>
          <w:lang w:bidi="he-IL"/>
        </w:rPr>
        <w:t>=</w:t>
      </w:r>
      <w:proofErr w:type="spellStart"/>
      <w:r>
        <w:rPr>
          <w:rFonts w:eastAsiaTheme="minorHAnsi"/>
          <w:color w:val="0000FF"/>
          <w:lang w:bidi="he-IL"/>
        </w:rPr>
        <w:t>TheEmployee.TaxPercent</w:t>
      </w:r>
      <w:proofErr w:type="spellEnd"/>
      <w:r>
        <w:rPr>
          <w:rFonts w:eastAsiaTheme="minorHAnsi"/>
          <w:color w:val="0000FF"/>
          <w:lang w:bidi="he-IL"/>
        </w:rPr>
        <w:t>,</w:t>
      </w:r>
      <w:r>
        <w:rPr>
          <w:rFonts w:eastAsiaTheme="minorHAnsi"/>
          <w:color w:val="FF0000"/>
          <w:lang w:bidi="he-IL"/>
        </w:rPr>
        <w:t xml:space="preserve"> </w:t>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sidR="00832A41">
        <w:rPr>
          <w:rFonts w:eastAsiaTheme="minorHAnsi"/>
          <w:color w:val="FF0000"/>
          <w:lang w:bidi="he-IL"/>
        </w:rPr>
        <w:tab/>
      </w:r>
      <w:r>
        <w:rPr>
          <w:rFonts w:eastAsiaTheme="minorHAnsi"/>
          <w:color w:val="FF0000"/>
          <w:lang w:bidi="he-IL"/>
        </w:rPr>
        <w:t>Mode</w:t>
      </w:r>
      <w:r>
        <w:rPr>
          <w:rFonts w:eastAsiaTheme="minorHAnsi"/>
          <w:color w:val="0000FF"/>
          <w:lang w:bidi="he-IL"/>
        </w:rPr>
        <w:t>=</w:t>
      </w:r>
      <w:proofErr w:type="spellStart"/>
      <w:r>
        <w:rPr>
          <w:rFonts w:eastAsiaTheme="minorHAnsi"/>
          <w:color w:val="0000FF"/>
          <w:lang w:bidi="he-IL"/>
        </w:rPr>
        <w:t>TwoWay</w:t>
      </w:r>
      <w:proofErr w:type="spellEnd"/>
      <w:r w:rsidR="00585454" w:rsidRPr="00585454">
        <w:rPr>
          <w:rFonts w:eastAsiaTheme="minorHAnsi"/>
          <w:color w:val="0000FF"/>
          <w:lang w:bidi="he-IL"/>
        </w:rPr>
        <w:t>}" /&gt;</w:t>
      </w:r>
    </w:p>
    <w:p w14:paraId="64132BD9" w14:textId="77777777" w:rsidR="00585454" w:rsidRDefault="00585454" w:rsidP="00585454">
      <w:pPr>
        <w:pStyle w:val="ppCodeIndent"/>
        <w:rPr>
          <w:rFonts w:eastAsiaTheme="minorHAnsi"/>
          <w:lang w:bidi="he-IL"/>
        </w:rPr>
      </w:pPr>
    </w:p>
    <w:p w14:paraId="4E860C22" w14:textId="77777777" w:rsidR="00585454" w:rsidRDefault="00585454" w:rsidP="00585454">
      <w:pPr>
        <w:pStyle w:val="ppCodeIndent"/>
        <w:rPr>
          <w:rFonts w:eastAsiaTheme="minorHAnsi"/>
          <w:lang w:bidi="he-IL"/>
        </w:rPr>
      </w:pPr>
      <w:r w:rsidRPr="00585454">
        <w:rPr>
          <w:rFonts w:eastAsiaTheme="minorHAnsi"/>
          <w:lang w:bidi="he-IL"/>
        </w:rPr>
        <w:t xml:space="preserve">                            </w:t>
      </w:r>
      <w:r w:rsidRPr="00585454">
        <w:rPr>
          <w:rFonts w:eastAsiaTheme="minorHAnsi"/>
          <w:color w:val="0000FF"/>
          <w:lang w:bidi="he-IL"/>
        </w:rPr>
        <w:t>&lt;</w:t>
      </w:r>
      <w:proofErr w:type="spellStart"/>
      <w:r w:rsidR="00832A41">
        <w:rPr>
          <w:rFonts w:eastAsiaTheme="minorHAnsi"/>
          <w:lang w:bidi="he-IL"/>
        </w:rPr>
        <w:t>TextBlock</w:t>
      </w:r>
      <w:proofErr w:type="spellEnd"/>
      <w:r w:rsidRPr="00585454">
        <w:rPr>
          <w:rFonts w:eastAsiaTheme="minorHAnsi"/>
          <w:color w:val="FF0000"/>
          <w:lang w:bidi="he-IL"/>
        </w:rPr>
        <w:t xml:space="preserve"> </w:t>
      </w:r>
      <w:proofErr w:type="spellStart"/>
      <w:r w:rsidRPr="00585454">
        <w:rPr>
          <w:rFonts w:eastAsiaTheme="minorHAnsi"/>
          <w:color w:val="FF0000"/>
          <w:lang w:bidi="he-IL"/>
        </w:rPr>
        <w:t>Grid.Colum</w:t>
      </w:r>
      <w:r w:rsidR="00296754">
        <w:rPr>
          <w:rFonts w:eastAsiaTheme="minorHAnsi"/>
          <w:color w:val="FF0000"/>
          <w:lang w:bidi="he-IL"/>
        </w:rPr>
        <w:t>n</w:t>
      </w:r>
      <w:proofErr w:type="spellEnd"/>
      <w:r w:rsidRPr="00585454">
        <w:rPr>
          <w:rFonts w:eastAsiaTheme="minorHAnsi"/>
          <w:color w:val="0000FF"/>
          <w:lang w:bidi="he-IL"/>
        </w:rPr>
        <w:t xml:space="preserve">="0" </w:t>
      </w:r>
      <w:proofErr w:type="spellStart"/>
      <w:r w:rsidRPr="00585454">
        <w:rPr>
          <w:rFonts w:eastAsiaTheme="minorHAnsi"/>
          <w:color w:val="FF0000"/>
          <w:lang w:bidi="he-IL"/>
        </w:rPr>
        <w:t>Grid.Row</w:t>
      </w:r>
      <w:proofErr w:type="spellEnd"/>
      <w:r w:rsidRPr="00585454">
        <w:rPr>
          <w:rFonts w:eastAsiaTheme="minorHAnsi"/>
          <w:color w:val="0000FF"/>
          <w:lang w:bidi="he-IL"/>
        </w:rPr>
        <w:t xml:space="preserve">="8" </w:t>
      </w:r>
      <w:r w:rsidR="00832A41">
        <w:rPr>
          <w:rFonts w:eastAsiaTheme="minorHAnsi"/>
          <w:color w:val="0000FF"/>
          <w:lang w:bidi="he-IL"/>
        </w:rPr>
        <w:tab/>
      </w:r>
      <w:r w:rsidR="00832A41">
        <w:rPr>
          <w:rFonts w:eastAsiaTheme="minorHAnsi"/>
          <w:color w:val="0000FF"/>
          <w:lang w:bidi="he-IL"/>
        </w:rPr>
        <w:tab/>
      </w:r>
      <w:r w:rsidR="00832A41">
        <w:rPr>
          <w:rFonts w:eastAsiaTheme="minorHAnsi"/>
          <w:color w:val="0000FF"/>
          <w:lang w:bidi="he-IL"/>
        </w:rPr>
        <w:tab/>
      </w:r>
      <w:r w:rsidR="00832A41">
        <w:rPr>
          <w:rFonts w:eastAsiaTheme="minorHAnsi"/>
          <w:color w:val="0000FF"/>
          <w:lang w:bidi="he-IL"/>
        </w:rPr>
        <w:tab/>
      </w:r>
      <w:r w:rsidR="00832A41">
        <w:rPr>
          <w:rFonts w:eastAsiaTheme="minorHAnsi"/>
          <w:color w:val="0000FF"/>
          <w:lang w:bidi="he-IL"/>
        </w:rPr>
        <w:tab/>
      </w:r>
      <w:r w:rsidR="00832A41">
        <w:rPr>
          <w:rFonts w:eastAsiaTheme="minorHAnsi"/>
          <w:color w:val="0000FF"/>
          <w:lang w:bidi="he-IL"/>
        </w:rPr>
        <w:tab/>
      </w:r>
      <w:r w:rsidR="00832A41">
        <w:rPr>
          <w:rFonts w:eastAsiaTheme="minorHAnsi"/>
          <w:color w:val="0000FF"/>
          <w:lang w:bidi="he-IL"/>
        </w:rPr>
        <w:tab/>
      </w:r>
      <w:r w:rsidRPr="00585454">
        <w:rPr>
          <w:rFonts w:eastAsiaTheme="minorHAnsi"/>
          <w:color w:val="FF0000"/>
          <w:lang w:bidi="he-IL"/>
        </w:rPr>
        <w:t>Text</w:t>
      </w:r>
      <w:r w:rsidRPr="00585454">
        <w:rPr>
          <w:rFonts w:eastAsiaTheme="minorHAnsi"/>
          <w:color w:val="0000FF"/>
          <w:lang w:bidi="he-IL"/>
        </w:rPr>
        <w:t>=</w:t>
      </w:r>
      <w:r w:rsidRPr="00585454">
        <w:rPr>
          <w:rFonts w:eastAsiaTheme="minorHAnsi"/>
          <w:color w:val="FF0000"/>
          <w:lang w:bidi="he-IL"/>
        </w:rPr>
        <w:t>"</w:t>
      </w:r>
      <w:r w:rsidRPr="00585454">
        <w:rPr>
          <w:rFonts w:eastAsiaTheme="minorHAnsi"/>
          <w:color w:val="0000FF"/>
          <w:lang w:bidi="he-IL"/>
        </w:rPr>
        <w:t xml:space="preserve">National ID:" </w:t>
      </w:r>
      <w:r w:rsidR="00832A41">
        <w:rPr>
          <w:rFonts w:eastAsiaTheme="minorHAnsi"/>
          <w:color w:val="0000FF"/>
          <w:lang w:bidi="he-IL"/>
        </w:rPr>
        <w:br/>
      </w:r>
      <w:r w:rsidR="00832A41">
        <w:rPr>
          <w:rFonts w:eastAsiaTheme="minorHAnsi"/>
          <w:color w:val="0000FF"/>
          <w:lang w:bidi="he-IL"/>
        </w:rPr>
        <w:tab/>
      </w:r>
      <w:r w:rsidR="00832A41">
        <w:rPr>
          <w:rFonts w:eastAsiaTheme="minorHAnsi"/>
          <w:color w:val="0000FF"/>
          <w:lang w:bidi="he-IL"/>
        </w:rPr>
        <w:tab/>
      </w:r>
      <w:r w:rsidR="00832A41">
        <w:rPr>
          <w:rFonts w:eastAsiaTheme="minorHAnsi"/>
          <w:color w:val="0000FF"/>
          <w:lang w:bidi="he-IL"/>
        </w:rPr>
        <w:tab/>
      </w:r>
      <w:r w:rsidR="00832A41">
        <w:rPr>
          <w:rFonts w:eastAsiaTheme="minorHAnsi"/>
          <w:color w:val="0000FF"/>
          <w:lang w:bidi="he-IL"/>
        </w:rPr>
        <w:tab/>
      </w:r>
      <w:r w:rsidR="00832A41">
        <w:rPr>
          <w:rFonts w:eastAsiaTheme="minorHAnsi"/>
          <w:color w:val="0000FF"/>
          <w:lang w:bidi="he-IL"/>
        </w:rPr>
        <w:tab/>
      </w:r>
      <w:r w:rsidR="00832A41">
        <w:rPr>
          <w:rFonts w:eastAsiaTheme="minorHAnsi"/>
          <w:color w:val="0000FF"/>
          <w:lang w:bidi="he-IL"/>
        </w:rPr>
        <w:tab/>
      </w:r>
      <w:r w:rsidRPr="00585454">
        <w:rPr>
          <w:rFonts w:eastAsiaTheme="minorHAnsi"/>
          <w:color w:val="FF0000"/>
          <w:lang w:bidi="he-IL"/>
        </w:rPr>
        <w:t>Styl</w:t>
      </w:r>
      <w:r w:rsidR="0007206C">
        <w:rPr>
          <w:rFonts w:eastAsiaTheme="minorHAnsi"/>
          <w:color w:val="FF0000"/>
          <w:lang w:bidi="he-IL"/>
        </w:rPr>
        <w:t>e</w:t>
      </w:r>
      <w:r w:rsidR="0007206C">
        <w:rPr>
          <w:rFonts w:eastAsiaTheme="minorHAnsi"/>
          <w:color w:val="0000FF"/>
          <w:lang w:bidi="he-IL"/>
        </w:rPr>
        <w:t>="{</w:t>
      </w:r>
      <w:proofErr w:type="spellStart"/>
      <w:r w:rsidR="0007206C">
        <w:rPr>
          <w:rFonts w:eastAsiaTheme="minorHAnsi"/>
          <w:lang w:bidi="he-IL"/>
        </w:rPr>
        <w:t>StaticResource</w:t>
      </w:r>
      <w:proofErr w:type="spellEnd"/>
      <w:r w:rsidR="0007206C">
        <w:rPr>
          <w:rFonts w:eastAsiaTheme="minorHAnsi"/>
          <w:color w:val="FF0000"/>
          <w:lang w:bidi="he-IL"/>
        </w:rPr>
        <w:t xml:space="preserve"> </w:t>
      </w:r>
      <w:proofErr w:type="spellStart"/>
      <w:r w:rsidR="0007206C">
        <w:rPr>
          <w:rFonts w:eastAsiaTheme="minorHAnsi"/>
          <w:color w:val="FF0000"/>
          <w:lang w:bidi="he-IL"/>
        </w:rPr>
        <w:t>tb</w:t>
      </w:r>
      <w:proofErr w:type="spellEnd"/>
      <w:r w:rsidR="0007206C">
        <w:rPr>
          <w:rFonts w:eastAsiaTheme="minorHAnsi"/>
          <w:color w:val="0000FF"/>
          <w:lang w:bidi="he-IL"/>
        </w:rPr>
        <w:t>}"/&gt;</w:t>
      </w:r>
    </w:p>
    <w:p w14:paraId="078C4833"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TextBox</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color w:val="0000FF"/>
          <w:lang w:bidi="he-IL"/>
        </w:rPr>
        <w:t>="1"</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color w:val="0000FF"/>
          <w:lang w:bidi="he-IL"/>
        </w:rPr>
        <w:t>="8"</w:t>
      </w:r>
      <w:r>
        <w:rPr>
          <w:rFonts w:eastAsiaTheme="minorHAnsi"/>
          <w:color w:val="FF0000"/>
          <w:lang w:bidi="he-IL"/>
        </w:rPr>
        <w:t xml:space="preserve"> </w:t>
      </w:r>
      <w:r w:rsidR="00296754">
        <w:rPr>
          <w:rFonts w:eastAsiaTheme="minorHAnsi"/>
          <w:color w:val="FF0000"/>
          <w:lang w:bidi="he-IL"/>
        </w:rPr>
        <w:tab/>
      </w:r>
      <w:r w:rsidR="00296754">
        <w:rPr>
          <w:rFonts w:eastAsiaTheme="minorHAnsi"/>
          <w:color w:val="FF0000"/>
          <w:lang w:bidi="he-IL"/>
        </w:rPr>
        <w:tab/>
      </w:r>
      <w:r w:rsidR="00296754">
        <w:rPr>
          <w:rFonts w:eastAsiaTheme="minorHAnsi"/>
          <w:color w:val="FF0000"/>
          <w:lang w:bidi="he-IL"/>
        </w:rPr>
        <w:tab/>
      </w:r>
      <w:r w:rsidR="00296754">
        <w:rPr>
          <w:rFonts w:eastAsiaTheme="minorHAnsi"/>
          <w:color w:val="FF0000"/>
          <w:lang w:bidi="he-IL"/>
        </w:rPr>
        <w:tab/>
      </w:r>
      <w:r w:rsidR="00296754">
        <w:rPr>
          <w:rFonts w:eastAsiaTheme="minorHAnsi"/>
          <w:color w:val="FF0000"/>
          <w:lang w:bidi="he-IL"/>
        </w:rPr>
        <w:tab/>
      </w:r>
      <w:r w:rsidR="00296754">
        <w:rPr>
          <w:rFonts w:eastAsiaTheme="minorHAnsi"/>
          <w:color w:val="FF0000"/>
          <w:lang w:bidi="he-IL"/>
        </w:rPr>
        <w:tab/>
      </w:r>
      <w:r w:rsidR="00296754">
        <w:rPr>
          <w:rFonts w:eastAsiaTheme="minorHAnsi"/>
          <w:color w:val="FF0000"/>
          <w:lang w:bidi="he-IL"/>
        </w:rPr>
        <w:tab/>
      </w:r>
      <w:r>
        <w:rPr>
          <w:rFonts w:eastAsiaTheme="minorHAnsi"/>
          <w:color w:val="FF0000"/>
          <w:lang w:bidi="he-IL"/>
        </w:rPr>
        <w:t>x</w:t>
      </w:r>
      <w:r>
        <w:rPr>
          <w:rFonts w:eastAsiaTheme="minorHAnsi"/>
          <w:color w:val="0000FF"/>
          <w:lang w:bidi="he-IL"/>
        </w:rPr>
        <w:t>:</w:t>
      </w:r>
      <w:r>
        <w:rPr>
          <w:rFonts w:eastAsiaTheme="minorHAnsi"/>
          <w:color w:val="FF0000"/>
          <w:lang w:bidi="he-IL"/>
        </w:rPr>
        <w:t>Name</w:t>
      </w:r>
      <w:r>
        <w:rPr>
          <w:rFonts w:eastAsiaTheme="minorHAnsi"/>
          <w:color w:val="0000FF"/>
          <w:lang w:bidi="he-IL"/>
        </w:rPr>
        <w:t>="txtNationalID"</w:t>
      </w:r>
    </w:p>
    <w:p w14:paraId="2BBA89D2"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Text</w:t>
      </w:r>
      <w:r>
        <w:rPr>
          <w:rFonts w:eastAsiaTheme="minorHAnsi"/>
          <w:color w:val="0000FF"/>
          <w:lang w:bidi="he-IL"/>
        </w:rPr>
        <w:t>="{</w:t>
      </w:r>
      <w:r>
        <w:rPr>
          <w:rFonts w:eastAsiaTheme="minorHAnsi"/>
          <w:lang w:bidi="he-IL"/>
        </w:rPr>
        <w:t>Binding</w:t>
      </w:r>
      <w:r>
        <w:rPr>
          <w:rFonts w:eastAsiaTheme="minorHAnsi"/>
          <w:color w:val="FF0000"/>
          <w:lang w:bidi="he-IL"/>
        </w:rPr>
        <w:t xml:space="preserve"> Path</w:t>
      </w:r>
      <w:r>
        <w:rPr>
          <w:rFonts w:eastAsiaTheme="minorHAnsi"/>
          <w:color w:val="0000FF"/>
          <w:lang w:bidi="he-IL"/>
        </w:rPr>
        <w:t>=</w:t>
      </w:r>
      <w:proofErr w:type="spellStart"/>
      <w:r>
        <w:rPr>
          <w:rFonts w:eastAsiaTheme="minorHAnsi"/>
          <w:color w:val="0000FF"/>
          <w:lang w:bidi="he-IL"/>
        </w:rPr>
        <w:t>TheEmployee.NationalID</w:t>
      </w:r>
      <w:proofErr w:type="spellEnd"/>
      <w:r>
        <w:rPr>
          <w:rFonts w:eastAsiaTheme="minorHAnsi"/>
          <w:color w:val="0000FF"/>
          <w:lang w:bidi="he-IL"/>
        </w:rPr>
        <w:t>,</w:t>
      </w:r>
      <w:r>
        <w:rPr>
          <w:rFonts w:eastAsiaTheme="minorHAnsi"/>
          <w:color w:val="FF0000"/>
          <w:lang w:bidi="he-IL"/>
        </w:rPr>
        <w:t xml:space="preserve"> </w:t>
      </w:r>
      <w:r w:rsidR="00296754">
        <w:rPr>
          <w:rFonts w:eastAsiaTheme="minorHAnsi"/>
          <w:color w:val="FF0000"/>
          <w:lang w:bidi="he-IL"/>
        </w:rPr>
        <w:tab/>
      </w:r>
      <w:r w:rsidR="00296754">
        <w:rPr>
          <w:rFonts w:eastAsiaTheme="minorHAnsi"/>
          <w:color w:val="FF0000"/>
          <w:lang w:bidi="he-IL"/>
        </w:rPr>
        <w:tab/>
      </w:r>
      <w:r w:rsidR="00296754">
        <w:rPr>
          <w:rFonts w:eastAsiaTheme="minorHAnsi"/>
          <w:color w:val="FF0000"/>
          <w:lang w:bidi="he-IL"/>
        </w:rPr>
        <w:tab/>
      </w:r>
      <w:r w:rsidR="00296754">
        <w:rPr>
          <w:rFonts w:eastAsiaTheme="minorHAnsi"/>
          <w:color w:val="FF0000"/>
          <w:lang w:bidi="he-IL"/>
        </w:rPr>
        <w:tab/>
      </w:r>
      <w:r w:rsidR="00296754">
        <w:rPr>
          <w:rFonts w:eastAsiaTheme="minorHAnsi"/>
          <w:color w:val="FF0000"/>
          <w:lang w:bidi="he-IL"/>
        </w:rPr>
        <w:tab/>
      </w:r>
      <w:r w:rsidR="00296754">
        <w:rPr>
          <w:rFonts w:eastAsiaTheme="minorHAnsi"/>
          <w:color w:val="FF0000"/>
          <w:lang w:bidi="he-IL"/>
        </w:rPr>
        <w:tab/>
      </w:r>
      <w:r>
        <w:rPr>
          <w:rFonts w:eastAsiaTheme="minorHAnsi"/>
          <w:color w:val="FF0000"/>
          <w:lang w:bidi="he-IL"/>
        </w:rPr>
        <w:t>Mode</w:t>
      </w:r>
      <w:r>
        <w:rPr>
          <w:rFonts w:eastAsiaTheme="minorHAnsi"/>
          <w:color w:val="0000FF"/>
          <w:lang w:bidi="he-IL"/>
        </w:rPr>
        <w:t>=</w:t>
      </w:r>
      <w:proofErr w:type="spellStart"/>
      <w:r>
        <w:rPr>
          <w:rFonts w:eastAsiaTheme="minorHAnsi"/>
          <w:color w:val="0000FF"/>
          <w:lang w:bidi="he-IL"/>
        </w:rPr>
        <w:t>TwoWay</w:t>
      </w:r>
      <w:proofErr w:type="spellEnd"/>
      <w:r w:rsidR="00585454" w:rsidRPr="00585454">
        <w:rPr>
          <w:rFonts w:eastAsiaTheme="minorHAnsi"/>
          <w:color w:val="0000FF"/>
          <w:lang w:bidi="he-IL"/>
        </w:rPr>
        <w:t>}"/&gt;</w:t>
      </w:r>
    </w:p>
    <w:p w14:paraId="2E460718" w14:textId="77777777" w:rsidR="00585454" w:rsidRPr="00585454" w:rsidRDefault="00585454" w:rsidP="00585454">
      <w:pPr>
        <w:pStyle w:val="ppCodeIndent"/>
        <w:rPr>
          <w:rFonts w:eastAsiaTheme="minorHAnsi"/>
          <w:color w:val="FF0000"/>
          <w:lang w:bidi="he-IL"/>
        </w:rPr>
      </w:pPr>
      <w:r w:rsidRPr="00585454">
        <w:rPr>
          <w:rFonts w:eastAsiaTheme="minorHAnsi"/>
          <w:lang w:bidi="he-IL"/>
        </w:rPr>
        <w:t xml:space="preserve">                        </w:t>
      </w:r>
      <w:r w:rsidRPr="00585454">
        <w:rPr>
          <w:rFonts w:eastAsiaTheme="minorHAnsi"/>
          <w:color w:val="0000FF"/>
          <w:lang w:bidi="he-IL"/>
        </w:rPr>
        <w:t>&lt;/</w:t>
      </w:r>
      <w:r w:rsidRPr="00585454">
        <w:rPr>
          <w:rFonts w:eastAsiaTheme="minorHAnsi"/>
          <w:lang w:bidi="he-IL"/>
        </w:rPr>
        <w:t>Grid</w:t>
      </w:r>
      <w:r w:rsidRPr="00585454">
        <w:rPr>
          <w:rFonts w:eastAsiaTheme="minorHAnsi"/>
          <w:color w:val="0000FF"/>
          <w:lang w:bidi="he-IL"/>
        </w:rPr>
        <w:t>&gt;</w:t>
      </w:r>
    </w:p>
    <w:p w14:paraId="4F8AFA56" w14:textId="77777777" w:rsidR="00585454" w:rsidRPr="00585454" w:rsidRDefault="00585454" w:rsidP="00585454">
      <w:pPr>
        <w:pStyle w:val="ppCodeIndent"/>
        <w:rPr>
          <w:rFonts w:eastAsiaTheme="minorHAnsi"/>
          <w:color w:val="0000FF"/>
          <w:lang w:bidi="he-IL"/>
        </w:rPr>
      </w:pPr>
      <w:r w:rsidRPr="00585454">
        <w:rPr>
          <w:rFonts w:eastAsiaTheme="minorHAnsi"/>
          <w:color w:val="FF0000"/>
          <w:lang w:bidi="he-IL"/>
        </w:rPr>
        <w:t xml:space="preserve">    </w:t>
      </w:r>
      <w:r w:rsidRPr="00585454">
        <w:rPr>
          <w:rFonts w:eastAsiaTheme="minorHAnsi"/>
          <w:color w:val="0000FF"/>
          <w:lang w:bidi="he-IL"/>
        </w:rPr>
        <w:t xml:space="preserve">   </w:t>
      </w:r>
      <w:r w:rsidRPr="00585454">
        <w:rPr>
          <w:rFonts w:eastAsiaTheme="minorHAnsi"/>
          <w:lang w:bidi="he-IL"/>
        </w:rPr>
        <w:t xml:space="preserve">       </w:t>
      </w:r>
      <w:r w:rsidRPr="00585454">
        <w:rPr>
          <w:rFonts w:eastAsiaTheme="minorHAnsi"/>
          <w:color w:val="FF0000"/>
          <w:lang w:bidi="he-IL"/>
        </w:rPr>
        <w:t xml:space="preserve">     </w:t>
      </w:r>
      <w:r w:rsidRPr="00585454">
        <w:rPr>
          <w:rFonts w:eastAsiaTheme="minorHAnsi"/>
          <w:color w:val="0000FF"/>
          <w:lang w:bidi="he-IL"/>
        </w:rPr>
        <w:t xml:space="preserve"> &lt;/Border&gt;</w:t>
      </w:r>
    </w:p>
    <w:p w14:paraId="21B28E2F" w14:textId="77777777" w:rsidR="00585454" w:rsidRDefault="00585454" w:rsidP="00585454">
      <w:pPr>
        <w:pStyle w:val="ppCodeIndent"/>
        <w:rPr>
          <w:rFonts w:eastAsiaTheme="minorHAnsi"/>
          <w:lang w:bidi="he-IL"/>
        </w:rPr>
      </w:pPr>
      <w:r w:rsidRPr="00585454">
        <w:rPr>
          <w:rFonts w:eastAsiaTheme="minorHAnsi"/>
          <w:color w:val="0000FF"/>
          <w:lang w:bidi="he-IL"/>
        </w:rPr>
        <w:t xml:space="preserve">             </w:t>
      </w:r>
      <w:r w:rsidRPr="00585454">
        <w:rPr>
          <w:rFonts w:eastAsiaTheme="minorHAnsi"/>
          <w:color w:val="FF0000"/>
          <w:lang w:bidi="he-IL"/>
        </w:rPr>
        <w:t xml:space="preserve">   &lt;/</w:t>
      </w:r>
      <w:proofErr w:type="spellStart"/>
      <w:r w:rsidRPr="00585454">
        <w:rPr>
          <w:rFonts w:eastAsiaTheme="minorHAnsi"/>
          <w:color w:val="0000FF"/>
          <w:lang w:bidi="he-IL"/>
        </w:rPr>
        <w:t>ControlTempl</w:t>
      </w:r>
      <w:r w:rsidRPr="00585454">
        <w:rPr>
          <w:rFonts w:eastAsiaTheme="minorHAnsi"/>
          <w:lang w:bidi="he-IL"/>
        </w:rPr>
        <w:t>a</w:t>
      </w:r>
      <w:r w:rsidR="0007206C">
        <w:rPr>
          <w:rFonts w:eastAsiaTheme="minorHAnsi"/>
          <w:lang w:bidi="he-IL"/>
        </w:rPr>
        <w:t>te</w:t>
      </w:r>
      <w:proofErr w:type="spellEnd"/>
      <w:r w:rsidR="0007206C">
        <w:rPr>
          <w:rFonts w:eastAsiaTheme="minorHAnsi"/>
          <w:color w:val="0000FF"/>
          <w:lang w:bidi="he-IL"/>
        </w:rPr>
        <w:t>&gt;</w:t>
      </w:r>
    </w:p>
    <w:p w14:paraId="5A056BDA"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proofErr w:type="spellStart"/>
      <w:r>
        <w:rPr>
          <w:rFonts w:eastAsiaTheme="minorHAnsi"/>
          <w:lang w:bidi="he-IL"/>
        </w:rPr>
        <w:t>Setter.Value</w:t>
      </w:r>
      <w:proofErr w:type="spellEnd"/>
      <w:r>
        <w:rPr>
          <w:rFonts w:eastAsiaTheme="minorHAnsi"/>
          <w:color w:val="0000FF"/>
          <w:lang w:bidi="he-IL"/>
        </w:rPr>
        <w:t>&gt;</w:t>
      </w:r>
    </w:p>
    <w:p w14:paraId="1D076EAD"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r>
        <w:rPr>
          <w:rFonts w:eastAsiaTheme="minorHAnsi"/>
          <w:lang w:bidi="he-IL"/>
        </w:rPr>
        <w:t>Setter</w:t>
      </w:r>
      <w:r>
        <w:rPr>
          <w:rFonts w:eastAsiaTheme="minorHAnsi"/>
          <w:color w:val="0000FF"/>
          <w:lang w:bidi="he-IL"/>
        </w:rPr>
        <w:t>&gt;</w:t>
      </w:r>
    </w:p>
    <w:p w14:paraId="412DAC94"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&lt;/</w:t>
      </w:r>
      <w:r>
        <w:rPr>
          <w:rFonts w:eastAsiaTheme="minorHAnsi"/>
          <w:lang w:bidi="he-IL"/>
        </w:rPr>
        <w:t>Style</w:t>
      </w:r>
      <w:r>
        <w:rPr>
          <w:rFonts w:eastAsiaTheme="minorHAnsi"/>
          <w:color w:val="0000FF"/>
          <w:lang w:bidi="he-IL"/>
        </w:rPr>
        <w:t>&gt;</w:t>
      </w:r>
    </w:p>
    <w:p w14:paraId="1042796B" w14:textId="77777777" w:rsidR="00585454" w:rsidRDefault="0007206C" w:rsidP="00585454">
      <w:pPr>
        <w:pStyle w:val="ppCodeIndent"/>
        <w:rPr>
          <w:rFonts w:eastAsiaTheme="minorHAnsi"/>
          <w:lang w:bidi="he-IL"/>
        </w:rPr>
      </w:pPr>
      <w:r>
        <w:rPr>
          <w:rFonts w:eastAsiaTheme="minorHAnsi"/>
          <w:color w:val="0000FF"/>
          <w:lang w:bidi="he-IL"/>
        </w:rPr>
        <w:t>&lt;/</w:t>
      </w:r>
      <w:proofErr w:type="spellStart"/>
      <w:r>
        <w:rPr>
          <w:rFonts w:eastAsiaTheme="minorHAnsi"/>
          <w:lang w:bidi="he-IL"/>
        </w:rPr>
        <w:t>ResourceDictionary</w:t>
      </w:r>
      <w:proofErr w:type="spellEnd"/>
      <w:r>
        <w:rPr>
          <w:rFonts w:eastAsiaTheme="minorHAnsi"/>
          <w:color w:val="0000FF"/>
          <w:lang w:bidi="he-IL"/>
        </w:rPr>
        <w:t>&gt;</w:t>
      </w:r>
    </w:p>
    <w:p w14:paraId="6138B491" w14:textId="77777777" w:rsidR="0007206C" w:rsidRDefault="0007206C" w:rsidP="0007206C">
      <w:pPr>
        <w:pStyle w:val="ppNumberList"/>
      </w:pPr>
      <w:r>
        <w:t>Now that we've created the form control, we'll need to show it in the application and use it to display employee information. Open the "</w:t>
      </w:r>
      <w:proofErr w:type="spellStart"/>
      <w:r>
        <w:t>MainPage.xaml</w:t>
      </w:r>
      <w:proofErr w:type="spellEnd"/>
      <w:r>
        <w:t>" file, locate the "</w:t>
      </w:r>
      <w:proofErr w:type="spellStart"/>
      <w:r>
        <w:t>Layout</w:t>
      </w:r>
      <w:r w:rsidR="0080113C">
        <w:t>Root</w:t>
      </w:r>
      <w:proofErr w:type="spellEnd"/>
      <w:r>
        <w:t>" Grid control, and paste the following XAML inside the Grid's content</w:t>
      </w:r>
      <w:r w:rsidR="00623467">
        <w:t>:</w:t>
      </w:r>
    </w:p>
    <w:p w14:paraId="57740F71" w14:textId="77777777" w:rsidR="00585454" w:rsidRDefault="000C3E88" w:rsidP="00585454">
      <w:pPr>
        <w:pStyle w:val="ppCodeLanguageIndent"/>
        <w:rPr>
          <w:rFonts w:eastAsiaTheme="minorHAnsi"/>
          <w:lang w:bidi="he-IL"/>
        </w:rPr>
      </w:pPr>
      <w:r>
        <w:rPr>
          <w:rFonts w:eastAsiaTheme="minorHAnsi"/>
          <w:lang w:bidi="he-IL"/>
        </w:rPr>
        <w:t>XAML</w:t>
      </w:r>
    </w:p>
    <w:p w14:paraId="1A814A0E" w14:textId="77777777" w:rsidR="00585454" w:rsidRDefault="0007206C" w:rsidP="00585454">
      <w:pPr>
        <w:pStyle w:val="ppCodeIndent"/>
        <w:rPr>
          <w:rFonts w:eastAsiaTheme="minorHAnsi"/>
          <w:lang w:bidi="he-IL"/>
        </w:rPr>
      </w:pPr>
      <w:r>
        <w:rPr>
          <w:rFonts w:eastAsiaTheme="minorHAnsi"/>
          <w:lang w:bidi="he-IL"/>
        </w:rPr>
        <w:t>&lt;</w:t>
      </w:r>
      <w:proofErr w:type="spellStart"/>
      <w:r>
        <w:rPr>
          <w:rFonts w:eastAsiaTheme="minorHAnsi"/>
          <w:color w:val="A31515"/>
          <w:lang w:bidi="he-IL"/>
        </w:rPr>
        <w:t>my</w:t>
      </w:r>
      <w:r>
        <w:rPr>
          <w:rFonts w:eastAsiaTheme="minorHAnsi"/>
          <w:lang w:bidi="he-IL"/>
        </w:rPr>
        <w:t>:</w:t>
      </w:r>
      <w:r>
        <w:rPr>
          <w:rFonts w:eastAsiaTheme="minorHAnsi"/>
          <w:color w:val="A31515"/>
          <w:lang w:bidi="he-IL"/>
        </w:rPr>
        <w:t>EmployeeDataForm</w:t>
      </w:r>
      <w:proofErr w:type="spellEnd"/>
      <w:r>
        <w:rPr>
          <w:rFonts w:eastAsiaTheme="minorHAnsi"/>
          <w:color w:val="FF0000"/>
          <w:lang w:bidi="he-IL"/>
        </w:rPr>
        <w:t xml:space="preserve"> x</w:t>
      </w:r>
      <w:r>
        <w:rPr>
          <w:rFonts w:eastAsiaTheme="minorHAnsi"/>
          <w:lang w:bidi="he-IL"/>
        </w:rPr>
        <w:t>:</w:t>
      </w:r>
      <w:r>
        <w:rPr>
          <w:rFonts w:eastAsiaTheme="minorHAnsi"/>
          <w:color w:val="FF0000"/>
          <w:lang w:bidi="he-IL"/>
        </w:rPr>
        <w:t>Name</w:t>
      </w:r>
      <w:r>
        <w:rPr>
          <w:rFonts w:eastAsiaTheme="minorHAnsi"/>
          <w:lang w:bidi="he-IL"/>
        </w:rPr>
        <w:t>="edf"</w:t>
      </w:r>
      <w:r>
        <w:rPr>
          <w:rFonts w:eastAsiaTheme="minorHAnsi"/>
          <w:color w:val="FF0000"/>
          <w:lang w:bidi="he-IL"/>
        </w:rPr>
        <w:t xml:space="preserve"> Margin</w:t>
      </w:r>
      <w:r>
        <w:rPr>
          <w:rFonts w:eastAsiaTheme="minorHAnsi"/>
          <w:lang w:bidi="he-IL"/>
        </w:rPr>
        <w:t>="3"</w:t>
      </w:r>
      <w:r>
        <w:rPr>
          <w:rFonts w:eastAsiaTheme="minorHAnsi"/>
          <w:color w:val="FF0000"/>
          <w:lang w:bidi="he-IL"/>
        </w:rPr>
        <w:t xml:space="preserve"> Width</w:t>
      </w:r>
      <w:r>
        <w:rPr>
          <w:rFonts w:eastAsiaTheme="minorHAnsi"/>
          <w:lang w:bidi="he-IL"/>
        </w:rPr>
        <w:t xml:space="preserve">="450" </w:t>
      </w:r>
    </w:p>
    <w:p w14:paraId="6D02B30E"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 xml:space="preserve"> </w:t>
      </w:r>
      <w:proofErr w:type="spellStart"/>
      <w:r>
        <w:rPr>
          <w:rFonts w:eastAsiaTheme="minorHAnsi"/>
          <w:color w:val="FF0000"/>
          <w:lang w:bidi="he-IL"/>
        </w:rPr>
        <w:t>HorizontalAlignment</w:t>
      </w:r>
      <w:proofErr w:type="spellEnd"/>
      <w:r>
        <w:rPr>
          <w:rFonts w:eastAsiaTheme="minorHAnsi"/>
          <w:lang w:bidi="he-IL"/>
        </w:rPr>
        <w:t>="Left"</w:t>
      </w:r>
    </w:p>
    <w:p w14:paraId="1B9C143A"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lang w:bidi="he-IL"/>
        </w:rPr>
        <w:t>="1"</w:t>
      </w:r>
      <w:r>
        <w:rPr>
          <w:rFonts w:eastAsiaTheme="minorHAnsi"/>
          <w:color w:val="FF0000"/>
          <w:lang w:bidi="he-IL"/>
        </w:rPr>
        <w:t xml:space="preserve"> </w:t>
      </w:r>
      <w:proofErr w:type="spellStart"/>
      <w:r>
        <w:rPr>
          <w:rFonts w:eastAsiaTheme="minorHAnsi"/>
          <w:color w:val="FF0000"/>
          <w:lang w:bidi="he-IL"/>
        </w:rPr>
        <w:t>IsLocked</w:t>
      </w:r>
      <w:proofErr w:type="spellEnd"/>
      <w:r>
        <w:rPr>
          <w:rFonts w:eastAsiaTheme="minorHAnsi"/>
          <w:lang w:bidi="he-IL"/>
        </w:rPr>
        <w:t xml:space="preserve">="True" </w:t>
      </w:r>
    </w:p>
    <w:p w14:paraId="4DC0BD87" w14:textId="77777777" w:rsidR="00585454" w:rsidRDefault="0007206C" w:rsidP="00914F59">
      <w:pPr>
        <w:pStyle w:val="ppCodeIndent"/>
        <w:rPr>
          <w:rFonts w:eastAsiaTheme="minorHAnsi"/>
          <w:lang w:bidi="he-IL"/>
        </w:rPr>
      </w:pPr>
      <w:r>
        <w:rPr>
          <w:rFonts w:eastAsiaTheme="minorHAnsi"/>
          <w:lang w:bidi="he-IL"/>
        </w:rPr>
        <w:t xml:space="preserve">   </w:t>
      </w:r>
      <w:r>
        <w:rPr>
          <w:rFonts w:eastAsiaTheme="minorHAnsi"/>
          <w:color w:val="FF0000"/>
          <w:lang w:bidi="he-IL"/>
        </w:rPr>
        <w:t xml:space="preserve"> </w:t>
      </w:r>
      <w:proofErr w:type="spellStart"/>
      <w:r>
        <w:rPr>
          <w:rFonts w:eastAsiaTheme="minorHAnsi"/>
          <w:color w:val="FF0000"/>
          <w:lang w:bidi="he-IL"/>
        </w:rPr>
        <w:t>TheEmployee</w:t>
      </w:r>
      <w:proofErr w:type="spellEnd"/>
      <w:r>
        <w:rPr>
          <w:rFonts w:eastAsiaTheme="minorHAnsi"/>
          <w:lang w:bidi="he-IL"/>
        </w:rPr>
        <w:t>="{</w:t>
      </w:r>
      <w:r>
        <w:rPr>
          <w:rFonts w:eastAsiaTheme="minorHAnsi"/>
          <w:color w:val="A31515"/>
          <w:lang w:bidi="he-IL"/>
        </w:rPr>
        <w:t>Binding</w:t>
      </w:r>
      <w:r>
        <w:rPr>
          <w:rFonts w:eastAsiaTheme="minorHAnsi"/>
          <w:color w:val="FF0000"/>
          <w:lang w:bidi="he-IL"/>
        </w:rPr>
        <w:t xml:space="preserve"> Path</w:t>
      </w:r>
      <w:r>
        <w:rPr>
          <w:rFonts w:eastAsiaTheme="minorHAnsi"/>
          <w:lang w:bidi="he-IL"/>
        </w:rPr>
        <w:t>=</w:t>
      </w:r>
      <w:proofErr w:type="spellStart"/>
      <w:r>
        <w:rPr>
          <w:rFonts w:eastAsiaTheme="minorHAnsi"/>
          <w:lang w:bidi="he-IL"/>
        </w:rPr>
        <w:t>SelectedItem</w:t>
      </w:r>
      <w:proofErr w:type="spellEnd"/>
      <w:r>
        <w:rPr>
          <w:rFonts w:eastAsiaTheme="minorHAnsi"/>
          <w:lang w:bidi="he-IL"/>
        </w:rPr>
        <w:t>,</w:t>
      </w:r>
      <w:r>
        <w:rPr>
          <w:rFonts w:eastAsiaTheme="minorHAnsi"/>
          <w:color w:val="FF0000"/>
          <w:lang w:bidi="he-IL"/>
        </w:rPr>
        <w:t xml:space="preserve"> </w:t>
      </w:r>
      <w:proofErr w:type="spellStart"/>
      <w:r w:rsidR="00914F59">
        <w:rPr>
          <w:rFonts w:eastAsiaTheme="minorHAnsi"/>
          <w:color w:val="FF0000"/>
          <w:lang w:bidi="he-IL"/>
        </w:rPr>
        <w:t>ElementName</w:t>
      </w:r>
      <w:proofErr w:type="spellEnd"/>
      <w:r>
        <w:rPr>
          <w:rFonts w:eastAsiaTheme="minorHAnsi"/>
          <w:lang w:bidi="he-IL"/>
        </w:rPr>
        <w:t>=dg}"</w:t>
      </w:r>
    </w:p>
    <w:p w14:paraId="7633B051" w14:textId="77777777" w:rsidR="00585454" w:rsidRDefault="0007206C" w:rsidP="00585454">
      <w:pPr>
        <w:pStyle w:val="ppCodeIndent"/>
        <w:rPr>
          <w:rFonts w:eastAsiaTheme="minorHAnsi"/>
          <w:lang w:bidi="he-IL"/>
        </w:rPr>
      </w:pPr>
      <w:r>
        <w:rPr>
          <w:rFonts w:eastAsiaTheme="minorHAnsi"/>
          <w:lang w:bidi="he-IL"/>
        </w:rPr>
        <w:t xml:space="preserve">   </w:t>
      </w:r>
      <w:r>
        <w:rPr>
          <w:rFonts w:eastAsiaTheme="minorHAnsi"/>
          <w:color w:val="FF0000"/>
          <w:lang w:bidi="he-IL"/>
        </w:rPr>
        <w:t xml:space="preserve"> </w:t>
      </w:r>
      <w:proofErr w:type="spellStart"/>
      <w:r>
        <w:rPr>
          <w:rFonts w:eastAsiaTheme="minorHAnsi"/>
          <w:color w:val="FF0000"/>
          <w:lang w:bidi="he-IL"/>
        </w:rPr>
        <w:t>BorderBrush</w:t>
      </w:r>
      <w:proofErr w:type="spellEnd"/>
      <w:r>
        <w:rPr>
          <w:rFonts w:eastAsiaTheme="minorHAnsi"/>
          <w:lang w:bidi="he-IL"/>
        </w:rPr>
        <w:t>="Black"</w:t>
      </w:r>
      <w:r>
        <w:rPr>
          <w:rFonts w:eastAsiaTheme="minorHAnsi"/>
          <w:color w:val="FF0000"/>
          <w:lang w:bidi="he-IL"/>
        </w:rPr>
        <w:t xml:space="preserve"> </w:t>
      </w:r>
      <w:proofErr w:type="spellStart"/>
      <w:r>
        <w:rPr>
          <w:rFonts w:eastAsiaTheme="minorHAnsi"/>
          <w:color w:val="FF0000"/>
          <w:lang w:bidi="he-IL"/>
        </w:rPr>
        <w:t>BorderThickness</w:t>
      </w:r>
      <w:proofErr w:type="spellEnd"/>
      <w:r>
        <w:rPr>
          <w:rFonts w:eastAsiaTheme="minorHAnsi"/>
          <w:lang w:bidi="he-IL"/>
        </w:rPr>
        <w:t>="2"/&gt;</w:t>
      </w:r>
    </w:p>
    <w:p w14:paraId="3800102F" w14:textId="77777777" w:rsidR="003E024E" w:rsidRDefault="003E024E" w:rsidP="003E024E">
      <w:pPr>
        <w:pStyle w:val="ppNumberList"/>
      </w:pPr>
      <w:r>
        <w:t xml:space="preserve">Change the </w:t>
      </w:r>
      <w:proofErr w:type="spellStart"/>
      <w:r>
        <w:t>UserControl’s</w:t>
      </w:r>
      <w:proofErr w:type="spellEnd"/>
      <w:r>
        <w:t xml:space="preserve"> design width:</w:t>
      </w:r>
    </w:p>
    <w:p w14:paraId="0FE299C1" w14:textId="03313DE2" w:rsidR="00744032" w:rsidRDefault="00744032" w:rsidP="00744032">
      <w:pPr>
        <w:pStyle w:val="ppCodeLanguageIndent"/>
      </w:pPr>
      <w:r>
        <w:t>XAML</w:t>
      </w:r>
    </w:p>
    <w:p w14:paraId="293E539A" w14:textId="6C08278F" w:rsidR="00744032" w:rsidRDefault="00744032" w:rsidP="00744032">
      <w:pPr>
        <w:pStyle w:val="ppCodeIndent"/>
      </w:pPr>
      <w:r w:rsidRPr="00744032">
        <w:lastRenderedPageBreak/>
        <w:t xml:space="preserve">    d:DesignWidth="860"</w:t>
      </w:r>
    </w:p>
    <w:p w14:paraId="0DC66650" w14:textId="77777777" w:rsidR="0007206C" w:rsidRDefault="0007206C" w:rsidP="00623467">
      <w:pPr>
        <w:pStyle w:val="ppNumberList"/>
      </w:pPr>
      <w:r>
        <w:t xml:space="preserve">Locate the </w:t>
      </w:r>
      <w:proofErr w:type="spellStart"/>
      <w:r>
        <w:t>DataGrid</w:t>
      </w:r>
      <w:proofErr w:type="spellEnd"/>
      <w:r>
        <w:t xml:space="preserve"> </w:t>
      </w:r>
      <w:r w:rsidR="00623467">
        <w:t xml:space="preserve">named </w:t>
      </w:r>
      <w:r>
        <w:t>"dg" and add a default event handler for the "</w:t>
      </w:r>
      <w:proofErr w:type="spellStart"/>
      <w:r>
        <w:t>SelectionChanged</w:t>
      </w:r>
      <w:proofErr w:type="spellEnd"/>
      <w:r>
        <w:t>" event. Navigate to the event handler function and add the following code to it</w:t>
      </w:r>
      <w:r w:rsidR="00623467">
        <w:t>:</w:t>
      </w:r>
    </w:p>
    <w:p w14:paraId="0F4FB95F" w14:textId="77777777" w:rsidR="00585454" w:rsidRDefault="000C3E88" w:rsidP="00585454">
      <w:pPr>
        <w:pStyle w:val="ppCodeLanguageIndent"/>
        <w:rPr>
          <w:rFonts w:eastAsiaTheme="minorHAnsi"/>
          <w:lang w:bidi="he-IL"/>
        </w:rPr>
      </w:pPr>
      <w:r>
        <w:rPr>
          <w:rFonts w:eastAsiaTheme="minorHAnsi"/>
          <w:lang w:bidi="he-IL"/>
        </w:rPr>
        <w:t>C#</w:t>
      </w:r>
    </w:p>
    <w:p w14:paraId="00872EBB" w14:textId="77777777" w:rsidR="00585454" w:rsidRDefault="0007206C" w:rsidP="00585454">
      <w:pPr>
        <w:pStyle w:val="ppCodeIndent"/>
        <w:rPr>
          <w:rFonts w:eastAsiaTheme="minorHAnsi"/>
          <w:lang w:bidi="he-IL"/>
        </w:rPr>
      </w:pPr>
      <w:proofErr w:type="spellStart"/>
      <w:r>
        <w:rPr>
          <w:rFonts w:eastAsiaTheme="minorHAnsi"/>
          <w:lang w:bidi="he-IL"/>
        </w:rPr>
        <w:t>edf.IsLocked</w:t>
      </w:r>
      <w:proofErr w:type="spellEnd"/>
      <w:r>
        <w:rPr>
          <w:rFonts w:eastAsiaTheme="minorHAnsi"/>
          <w:lang w:bidi="he-IL"/>
        </w:rPr>
        <w:t xml:space="preserve"> = </w:t>
      </w:r>
      <w:r>
        <w:rPr>
          <w:rFonts w:eastAsiaTheme="minorHAnsi"/>
          <w:color w:val="0000FF"/>
          <w:lang w:bidi="he-IL"/>
        </w:rPr>
        <w:t>true</w:t>
      </w:r>
      <w:r>
        <w:rPr>
          <w:rFonts w:eastAsiaTheme="minorHAnsi"/>
          <w:lang w:bidi="he-IL"/>
        </w:rPr>
        <w:t>;</w:t>
      </w:r>
    </w:p>
    <w:p w14:paraId="5D187EC5" w14:textId="77777777" w:rsidR="0007206C" w:rsidRDefault="0007206C" w:rsidP="00145887">
      <w:pPr>
        <w:pStyle w:val="ppNumberList"/>
      </w:pPr>
      <w:r>
        <w:t>Compile and run the application. Select various employees from the data grid and look at their information</w:t>
      </w:r>
      <w:r w:rsidR="00145887">
        <w:t xml:space="preserve">. You'll notice that the form is enabled for edit, although we've set </w:t>
      </w:r>
      <w:r w:rsidR="002966F4">
        <w:t>its</w:t>
      </w:r>
      <w:r w:rsidR="00145887">
        <w:t xml:space="preserve"> "</w:t>
      </w:r>
      <w:proofErr w:type="spellStart"/>
      <w:r w:rsidR="00145887">
        <w:t>IsLocked</w:t>
      </w:r>
      <w:proofErr w:type="spellEnd"/>
      <w:r w:rsidR="00145887">
        <w:t xml:space="preserve">" property to true. </w:t>
      </w:r>
    </w:p>
    <w:p w14:paraId="0FC4264F" w14:textId="77777777" w:rsidR="0007206C" w:rsidRDefault="00145887" w:rsidP="002666FA">
      <w:pPr>
        <w:pStyle w:val="ppNumberList"/>
      </w:pPr>
      <w:r>
        <w:t>To make the form read only, we'll need to change the "</w:t>
      </w:r>
      <w:proofErr w:type="spellStart"/>
      <w:r>
        <w:t>IsReadOnly</w:t>
      </w:r>
      <w:proofErr w:type="spellEnd"/>
      <w:r>
        <w:t xml:space="preserve">" property of each </w:t>
      </w:r>
      <w:proofErr w:type="spellStart"/>
      <w:r>
        <w:t>TextBox</w:t>
      </w:r>
      <w:proofErr w:type="spellEnd"/>
      <w:r>
        <w:t xml:space="preserve"> to "True". Since we might need to allow editing in the form, we won't automatically set the attribute to "True" in each </w:t>
      </w:r>
      <w:proofErr w:type="spellStart"/>
      <w:r>
        <w:t>TextBox</w:t>
      </w:r>
      <w:proofErr w:type="spellEnd"/>
      <w:r w:rsidR="002666FA">
        <w:t>. Instead</w:t>
      </w:r>
      <w:r w:rsidR="00623467">
        <w:t xml:space="preserve"> we will</w:t>
      </w:r>
      <w:r>
        <w:t xml:space="preserve"> base it on the "</w:t>
      </w:r>
      <w:proofErr w:type="spellStart"/>
      <w:r>
        <w:t>IsLocked</w:t>
      </w:r>
      <w:proofErr w:type="spellEnd"/>
      <w:r>
        <w:t xml:space="preserve">" property of the template control. This can be achieved with </w:t>
      </w:r>
      <w:r w:rsidR="00623467">
        <w:t xml:space="preserve">a </w:t>
      </w:r>
      <w:r w:rsidR="00FD4AEC">
        <w:t xml:space="preserve">new feature of Silverlight 4. </w:t>
      </w:r>
      <w:r w:rsidRPr="00145887">
        <w:rPr>
          <w:b/>
          <w:bCs/>
        </w:rPr>
        <w:t xml:space="preserve">Binding to Dependency </w:t>
      </w:r>
      <w:r w:rsidR="00626C5E">
        <w:rPr>
          <w:b/>
          <w:bCs/>
        </w:rPr>
        <w:t>Objects</w:t>
      </w:r>
      <w:r>
        <w:t>. Open the "</w:t>
      </w:r>
      <w:proofErr w:type="spellStart"/>
      <w:r>
        <w:t>Generic.xaml</w:t>
      </w:r>
      <w:proofErr w:type="spellEnd"/>
      <w:r>
        <w:t>" file from the "Themes" folder, and add the following XAML to ever</w:t>
      </w:r>
      <w:r w:rsidR="00385164">
        <w:t xml:space="preserve">y </w:t>
      </w:r>
      <w:proofErr w:type="spellStart"/>
      <w:r w:rsidR="00385164">
        <w:t>TextBox</w:t>
      </w:r>
      <w:proofErr w:type="spellEnd"/>
      <w:r w:rsidR="00385164">
        <w:t xml:space="preserve"> control in the file. </w:t>
      </w:r>
      <w:r>
        <w:t>You should have 9 of these elements</w:t>
      </w:r>
      <w:r w:rsidR="00623467">
        <w:t>:</w:t>
      </w:r>
    </w:p>
    <w:p w14:paraId="72FE625D" w14:textId="77777777" w:rsidR="00585454" w:rsidRDefault="000C3E88" w:rsidP="00585454">
      <w:pPr>
        <w:pStyle w:val="ppCodeLanguageIndent"/>
        <w:rPr>
          <w:rFonts w:eastAsiaTheme="minorHAnsi"/>
          <w:lang w:bidi="he-IL"/>
        </w:rPr>
      </w:pPr>
      <w:r>
        <w:rPr>
          <w:rFonts w:eastAsiaTheme="minorHAnsi"/>
          <w:lang w:bidi="he-IL"/>
        </w:rPr>
        <w:t>C#</w:t>
      </w:r>
    </w:p>
    <w:p w14:paraId="2410766F" w14:textId="77777777" w:rsidR="00585454" w:rsidRDefault="00145887" w:rsidP="00585454">
      <w:pPr>
        <w:pStyle w:val="ppCodeIndent"/>
        <w:rPr>
          <w:rFonts w:eastAsiaTheme="minorHAnsi"/>
          <w:color w:val="0000FF"/>
          <w:lang w:bidi="he-IL"/>
        </w:rPr>
      </w:pPr>
      <w:proofErr w:type="spellStart"/>
      <w:r>
        <w:rPr>
          <w:rFonts w:eastAsiaTheme="minorHAnsi"/>
          <w:lang w:bidi="he-IL"/>
        </w:rPr>
        <w:t>IsReadOnly</w:t>
      </w:r>
      <w:proofErr w:type="spellEnd"/>
      <w:r>
        <w:rPr>
          <w:rFonts w:eastAsiaTheme="minorHAnsi"/>
          <w:color w:val="0000FF"/>
          <w:lang w:bidi="he-IL"/>
        </w:rPr>
        <w:t>="{</w:t>
      </w:r>
      <w:r>
        <w:rPr>
          <w:rFonts w:eastAsiaTheme="minorHAnsi"/>
          <w:color w:val="A31515"/>
          <w:lang w:bidi="he-IL"/>
        </w:rPr>
        <w:t>Binding</w:t>
      </w:r>
      <w:r>
        <w:rPr>
          <w:rFonts w:eastAsiaTheme="minorHAnsi"/>
          <w:lang w:bidi="he-IL"/>
        </w:rPr>
        <w:t xml:space="preserve"> </w:t>
      </w:r>
      <w:proofErr w:type="spellStart"/>
      <w:r>
        <w:rPr>
          <w:rFonts w:eastAsiaTheme="minorHAnsi"/>
          <w:lang w:bidi="he-IL"/>
        </w:rPr>
        <w:t>IsLocked</w:t>
      </w:r>
      <w:proofErr w:type="spellEnd"/>
      <w:r>
        <w:rPr>
          <w:rFonts w:eastAsiaTheme="minorHAnsi"/>
          <w:color w:val="0000FF"/>
          <w:lang w:bidi="he-IL"/>
        </w:rPr>
        <w:t>}"</w:t>
      </w:r>
    </w:p>
    <w:p w14:paraId="269C427D" w14:textId="77777777" w:rsidR="00145887" w:rsidRDefault="00145887" w:rsidP="00145887">
      <w:pPr>
        <w:pStyle w:val="ppNumberList"/>
      </w:pPr>
      <w:r>
        <w:t>Compile and run the application. Select various employees from the data grid and look at their information. You'll notice that this time, the form is read only.</w:t>
      </w:r>
    </w:p>
    <w:p w14:paraId="53AF77CC" w14:textId="77777777" w:rsidR="009B0031" w:rsidRDefault="009B0031" w:rsidP="009B0031">
      <w:pPr>
        <w:pStyle w:val="ppListEnd"/>
      </w:pPr>
    </w:p>
    <w:p w14:paraId="0D93A467" w14:textId="77777777" w:rsidR="00585454" w:rsidRDefault="00585454" w:rsidP="00585454">
      <w:pPr>
        <w:pStyle w:val="ppBodyText"/>
        <w:rPr>
          <w:rFonts w:eastAsiaTheme="majorEastAsia"/>
        </w:rPr>
      </w:pPr>
    </w:p>
    <w:p w14:paraId="7416CE58" w14:textId="77777777" w:rsidR="009B0031" w:rsidRDefault="009B0031" w:rsidP="009B0031">
      <w:pPr>
        <w:pStyle w:val="ppProcedureStart"/>
        <w:rPr>
          <w:rFonts w:eastAsiaTheme="majorEastAsia"/>
        </w:rPr>
      </w:pPr>
      <w:bookmarkStart w:id="10" w:name="_Toc256193479"/>
      <w:r>
        <w:rPr>
          <w:rFonts w:eastAsiaTheme="majorEastAsia"/>
        </w:rPr>
        <w:t xml:space="preserve">Task </w:t>
      </w:r>
      <w:r w:rsidR="006A670E">
        <w:rPr>
          <w:rFonts w:eastAsiaTheme="majorEastAsia"/>
        </w:rPr>
        <w:t>2</w:t>
      </w:r>
      <w:r>
        <w:rPr>
          <w:rFonts w:eastAsiaTheme="majorEastAsia"/>
        </w:rPr>
        <w:t xml:space="preserve"> – Using Fallback Values</w:t>
      </w:r>
      <w:r w:rsidR="00530989">
        <w:rPr>
          <w:rFonts w:eastAsiaTheme="majorEastAsia"/>
        </w:rPr>
        <w:t xml:space="preserve"> &amp; String formatting</w:t>
      </w:r>
      <w:bookmarkEnd w:id="10"/>
    </w:p>
    <w:p w14:paraId="29F6F863" w14:textId="77777777" w:rsidR="00530989" w:rsidRDefault="00530989" w:rsidP="006E07EC">
      <w:pPr>
        <w:pStyle w:val="ppNumberList"/>
      </w:pPr>
      <w:r>
        <w:t xml:space="preserve">Run the application </w:t>
      </w:r>
      <w:proofErr w:type="gramStart"/>
      <w:r>
        <w:t>again,</w:t>
      </w:r>
      <w:proofErr w:type="gramEnd"/>
      <w:r>
        <w:t xml:space="preserve"> look at the form displayi</w:t>
      </w:r>
      <w:r w:rsidR="000A3825">
        <w:t>ng the employee's information. T</w:t>
      </w:r>
      <w:r>
        <w:t>he birthday is displayed as a long date/time format, the income doesn't state in which currency it is and the percentage of the tax is shown as a floating point instead of percentages. Usually we would format these values using a Converter, but with Silve</w:t>
      </w:r>
      <w:r w:rsidR="00265AC4">
        <w:t xml:space="preserve">rlight 4 we have a new option: </w:t>
      </w:r>
      <w:r w:rsidR="006E07EC">
        <w:t>b</w:t>
      </w:r>
      <w:r>
        <w:t xml:space="preserve">inding with </w:t>
      </w:r>
      <w:proofErr w:type="spellStart"/>
      <w:r>
        <w:t>StringFormat</w:t>
      </w:r>
      <w:proofErr w:type="spellEnd"/>
      <w:r>
        <w:t>.</w:t>
      </w:r>
    </w:p>
    <w:p w14:paraId="02A3AF88" w14:textId="77777777" w:rsidR="00A55956" w:rsidRDefault="00530989" w:rsidP="00657E8B">
      <w:pPr>
        <w:pStyle w:val="ppNumberList"/>
      </w:pPr>
      <w:r>
        <w:t>Open the file "</w:t>
      </w:r>
      <w:proofErr w:type="spellStart"/>
      <w:r>
        <w:t>Generic.xaml</w:t>
      </w:r>
      <w:proofErr w:type="spellEnd"/>
      <w:r>
        <w:t xml:space="preserve">" </w:t>
      </w:r>
      <w:r w:rsidR="008436F5">
        <w:t xml:space="preserve">located in </w:t>
      </w:r>
      <w:r>
        <w:t xml:space="preserve">the "Themes" folder. Locate the </w:t>
      </w:r>
      <w:proofErr w:type="spellStart"/>
      <w:r w:rsidR="00A55956">
        <w:t>TextBox</w:t>
      </w:r>
      <w:proofErr w:type="spellEnd"/>
      <w:r w:rsidR="00A55956">
        <w:t xml:space="preserve"> </w:t>
      </w:r>
      <w:r w:rsidR="00657E8B">
        <w:t>bound</w:t>
      </w:r>
      <w:r w:rsidR="00A55956">
        <w:t xml:space="preserve"> to the "Birthday" property of the employee</w:t>
      </w:r>
      <w:r w:rsidR="00623467">
        <w:t>.</w:t>
      </w:r>
    </w:p>
    <w:p w14:paraId="5C91A568" w14:textId="77777777" w:rsidR="00585454" w:rsidRDefault="000C3E88" w:rsidP="00585454">
      <w:pPr>
        <w:pStyle w:val="ppCodeLanguageIndent"/>
        <w:rPr>
          <w:rFonts w:eastAsiaTheme="minorHAnsi"/>
          <w:lang w:bidi="he-IL"/>
        </w:rPr>
      </w:pPr>
      <w:r>
        <w:rPr>
          <w:rFonts w:eastAsiaTheme="minorHAnsi"/>
          <w:lang w:bidi="he-IL"/>
        </w:rPr>
        <w:t>XAML</w:t>
      </w:r>
    </w:p>
    <w:p w14:paraId="5A837F0B" w14:textId="77777777" w:rsidR="00585454" w:rsidRDefault="000C3E88" w:rsidP="00585454">
      <w:pPr>
        <w:pStyle w:val="ppCodeIndent"/>
        <w:rPr>
          <w:rFonts w:eastAsiaTheme="minorHAnsi"/>
          <w:lang w:bidi="he-IL"/>
        </w:rPr>
      </w:pPr>
      <w:r>
        <w:rPr>
          <w:rFonts w:eastAsiaTheme="minorHAnsi"/>
          <w:lang w:bidi="he-IL"/>
        </w:rPr>
        <w:t>&lt;</w:t>
      </w:r>
      <w:proofErr w:type="spellStart"/>
      <w:r>
        <w:rPr>
          <w:rFonts w:eastAsiaTheme="minorHAnsi"/>
          <w:color w:val="A31515"/>
          <w:lang w:bidi="he-IL"/>
        </w:rPr>
        <w:t>TextBox</w:t>
      </w:r>
      <w:proofErr w:type="spellEnd"/>
      <w:r>
        <w:rPr>
          <w:rFonts w:eastAsiaTheme="minorHAnsi"/>
          <w:color w:val="FF0000"/>
          <w:lang w:bidi="he-IL"/>
        </w:rPr>
        <w:t xml:space="preserve"> </w:t>
      </w:r>
      <w:proofErr w:type="spellStart"/>
      <w:r>
        <w:rPr>
          <w:rFonts w:eastAsiaTheme="minorHAnsi"/>
          <w:color w:val="FF0000"/>
          <w:lang w:bidi="he-IL"/>
        </w:rPr>
        <w:t>Grid.Column</w:t>
      </w:r>
      <w:proofErr w:type="spellEnd"/>
      <w:r>
        <w:rPr>
          <w:rFonts w:eastAsiaTheme="minorHAnsi"/>
          <w:lang w:bidi="he-IL"/>
        </w:rPr>
        <w:t>="1"</w:t>
      </w:r>
      <w:r>
        <w:rPr>
          <w:rFonts w:eastAsiaTheme="minorHAnsi"/>
          <w:color w:val="FF0000"/>
          <w:lang w:bidi="he-IL"/>
        </w:rPr>
        <w:t xml:space="preserve"> </w:t>
      </w:r>
      <w:proofErr w:type="spellStart"/>
      <w:r>
        <w:rPr>
          <w:rFonts w:eastAsiaTheme="minorHAnsi"/>
          <w:color w:val="FF0000"/>
          <w:lang w:bidi="he-IL"/>
        </w:rPr>
        <w:t>Grid.Row</w:t>
      </w:r>
      <w:proofErr w:type="spellEnd"/>
      <w:r>
        <w:rPr>
          <w:rFonts w:eastAsiaTheme="minorHAnsi"/>
          <w:lang w:bidi="he-IL"/>
        </w:rPr>
        <w:t>="2"</w:t>
      </w:r>
      <w:r>
        <w:rPr>
          <w:rFonts w:eastAsiaTheme="minorHAnsi"/>
          <w:color w:val="FF0000"/>
          <w:lang w:bidi="he-IL"/>
        </w:rPr>
        <w:t xml:space="preserve"> </w:t>
      </w:r>
      <w:r>
        <w:rPr>
          <w:rFonts w:eastAsiaTheme="minorHAnsi"/>
          <w:color w:val="FF0000"/>
          <w:lang w:bidi="he-IL"/>
        </w:rPr>
        <w:br/>
      </w:r>
      <w:r>
        <w:rPr>
          <w:rFonts w:eastAsiaTheme="minorHAnsi"/>
          <w:color w:val="FF0000"/>
          <w:lang w:bidi="he-IL"/>
        </w:rPr>
        <w:tab/>
        <w:t>x</w:t>
      </w:r>
      <w:r>
        <w:rPr>
          <w:rFonts w:eastAsiaTheme="minorHAnsi"/>
          <w:lang w:bidi="he-IL"/>
        </w:rPr>
        <w:t>:</w:t>
      </w:r>
      <w:r>
        <w:rPr>
          <w:rFonts w:eastAsiaTheme="minorHAnsi"/>
          <w:color w:val="FF0000"/>
          <w:lang w:bidi="he-IL"/>
        </w:rPr>
        <w:t>Name</w:t>
      </w:r>
      <w:r>
        <w:rPr>
          <w:rFonts w:eastAsiaTheme="minorHAnsi"/>
          <w:lang w:bidi="he-IL"/>
        </w:rPr>
        <w:t>="txtBirthday"</w:t>
      </w:r>
    </w:p>
    <w:p w14:paraId="01ADA7EF" w14:textId="77777777" w:rsidR="00585454" w:rsidRDefault="000C3E88" w:rsidP="007268D3">
      <w:pPr>
        <w:pStyle w:val="ppCodeIndent"/>
        <w:rPr>
          <w:rFonts w:eastAsiaTheme="minorHAnsi"/>
          <w:lang w:bidi="he-IL"/>
        </w:rPr>
      </w:pPr>
      <w:r w:rsidRPr="007268D3">
        <w:rPr>
          <w:rFonts w:eastAsiaTheme="minorHAnsi"/>
          <w:lang w:bidi="he-IL"/>
        </w:rPr>
        <w:t xml:space="preserve">      </w:t>
      </w:r>
      <w:r w:rsidRPr="007268D3">
        <w:rPr>
          <w:rFonts w:eastAsiaTheme="minorHAnsi"/>
          <w:color w:val="FF0000"/>
          <w:lang w:bidi="he-IL"/>
        </w:rPr>
        <w:t>Text</w:t>
      </w:r>
      <w:r w:rsidRPr="007268D3">
        <w:rPr>
          <w:rFonts w:eastAsiaTheme="minorHAnsi"/>
          <w:lang w:bidi="he-IL"/>
        </w:rPr>
        <w:t>="{</w:t>
      </w:r>
      <w:r w:rsidRPr="007268D3">
        <w:rPr>
          <w:rFonts w:eastAsiaTheme="minorHAnsi"/>
          <w:color w:val="A31515"/>
          <w:lang w:bidi="he-IL"/>
        </w:rPr>
        <w:t>Binding</w:t>
      </w:r>
      <w:r w:rsidRPr="007268D3">
        <w:rPr>
          <w:rFonts w:eastAsiaTheme="minorHAnsi"/>
          <w:color w:val="FF0000"/>
          <w:lang w:bidi="he-IL"/>
        </w:rPr>
        <w:t xml:space="preserve"> Path</w:t>
      </w:r>
      <w:r w:rsidRPr="007268D3">
        <w:rPr>
          <w:rFonts w:eastAsiaTheme="minorHAnsi"/>
          <w:lang w:bidi="he-IL"/>
        </w:rPr>
        <w:t>=</w:t>
      </w:r>
      <w:proofErr w:type="spellStart"/>
      <w:r w:rsidRPr="007268D3">
        <w:rPr>
          <w:rFonts w:eastAsiaTheme="minorHAnsi"/>
          <w:lang w:bidi="he-IL"/>
        </w:rPr>
        <w:t>TheEmployee.Birthday</w:t>
      </w:r>
      <w:proofErr w:type="spellEnd"/>
      <w:r w:rsidRPr="007268D3">
        <w:rPr>
          <w:rFonts w:eastAsiaTheme="minorHAnsi"/>
          <w:lang w:bidi="he-IL"/>
        </w:rPr>
        <w:t>,</w:t>
      </w:r>
      <w:r w:rsidRPr="007268D3">
        <w:rPr>
          <w:rFonts w:eastAsiaTheme="minorHAnsi"/>
          <w:color w:val="FF0000"/>
          <w:lang w:bidi="he-IL"/>
        </w:rPr>
        <w:t xml:space="preserve"> Mode</w:t>
      </w:r>
      <w:r w:rsidRPr="007268D3">
        <w:rPr>
          <w:rFonts w:eastAsiaTheme="minorHAnsi"/>
          <w:lang w:bidi="he-IL"/>
        </w:rPr>
        <w:t>=</w:t>
      </w:r>
      <w:proofErr w:type="spellStart"/>
      <w:r w:rsidRPr="007268D3">
        <w:rPr>
          <w:rFonts w:eastAsiaTheme="minorHAnsi"/>
          <w:lang w:bidi="he-IL"/>
        </w:rPr>
        <w:t>TwoWay</w:t>
      </w:r>
      <w:proofErr w:type="spellEnd"/>
      <w:r>
        <w:rPr>
          <w:rFonts w:eastAsiaTheme="minorHAnsi"/>
          <w:lang w:bidi="he-IL"/>
        </w:rPr>
        <w:t xml:space="preserve">}" </w:t>
      </w:r>
    </w:p>
    <w:p w14:paraId="7E10349E" w14:textId="77777777" w:rsidR="00585454" w:rsidRDefault="000C3E88" w:rsidP="00585454">
      <w:pPr>
        <w:pStyle w:val="ppCodeIndent"/>
        <w:rPr>
          <w:rFonts w:eastAsiaTheme="minorHAnsi"/>
          <w:lang w:bidi="he-IL"/>
        </w:rPr>
      </w:pPr>
      <w:r>
        <w:rPr>
          <w:rFonts w:eastAsiaTheme="minorHAnsi"/>
          <w:lang w:bidi="he-IL"/>
        </w:rPr>
        <w:tab/>
      </w:r>
      <w:proofErr w:type="spellStart"/>
      <w:r>
        <w:rPr>
          <w:rFonts w:eastAsiaTheme="minorHAnsi"/>
          <w:color w:val="FF0000"/>
          <w:lang w:bidi="he-IL"/>
        </w:rPr>
        <w:t>IsReadOnly</w:t>
      </w:r>
      <w:proofErr w:type="spellEnd"/>
      <w:r>
        <w:rPr>
          <w:rFonts w:eastAsiaTheme="minorHAnsi"/>
          <w:lang w:bidi="he-IL"/>
        </w:rPr>
        <w:t>="{</w:t>
      </w:r>
      <w:r>
        <w:rPr>
          <w:rFonts w:eastAsiaTheme="minorHAnsi"/>
          <w:color w:val="A31515"/>
          <w:lang w:bidi="he-IL"/>
        </w:rPr>
        <w:t>Binding</w:t>
      </w:r>
      <w:r>
        <w:rPr>
          <w:rFonts w:eastAsiaTheme="minorHAnsi"/>
          <w:color w:val="FF0000"/>
          <w:lang w:bidi="he-IL"/>
        </w:rPr>
        <w:t xml:space="preserve"> </w:t>
      </w:r>
      <w:proofErr w:type="spellStart"/>
      <w:r>
        <w:rPr>
          <w:rFonts w:eastAsiaTheme="minorHAnsi"/>
          <w:color w:val="FF0000"/>
          <w:lang w:bidi="he-IL"/>
        </w:rPr>
        <w:t>IsLocked</w:t>
      </w:r>
      <w:proofErr w:type="spellEnd"/>
      <w:r>
        <w:rPr>
          <w:rFonts w:eastAsiaTheme="minorHAnsi"/>
          <w:lang w:bidi="he-IL"/>
        </w:rPr>
        <w:t>}"/&gt;</w:t>
      </w:r>
    </w:p>
    <w:p w14:paraId="4EBF8577" w14:textId="77777777" w:rsidR="00A55956" w:rsidRDefault="00A55956" w:rsidP="00DB7988">
      <w:pPr>
        <w:pStyle w:val="ppNumberList"/>
      </w:pPr>
      <w:r>
        <w:t>Change the binding of the Text to the following binding</w:t>
      </w:r>
      <w:r w:rsidR="00623467">
        <w:t>:</w:t>
      </w:r>
    </w:p>
    <w:p w14:paraId="328E1E26" w14:textId="1127662F" w:rsidR="00744032" w:rsidRDefault="00744032" w:rsidP="00744032">
      <w:pPr>
        <w:pStyle w:val="ppCodeLanguageIndent"/>
      </w:pPr>
      <w:r>
        <w:t>XAML</w:t>
      </w:r>
    </w:p>
    <w:p w14:paraId="035BFE24" w14:textId="31E82988" w:rsidR="00744032" w:rsidRDefault="00744032" w:rsidP="00744032">
      <w:pPr>
        <w:pStyle w:val="ppCodeIndent"/>
      </w:pPr>
      <w:r>
        <w:t>Text="{Binding Path=</w:t>
      </w:r>
      <w:proofErr w:type="spellStart"/>
      <w:r>
        <w:t>TheEmployee.Birthday</w:t>
      </w:r>
      <w:proofErr w:type="spellEnd"/>
      <w:r>
        <w:t>, Mode=</w:t>
      </w:r>
      <w:proofErr w:type="spellStart"/>
      <w:r>
        <w:t>TwoWay</w:t>
      </w:r>
      <w:proofErr w:type="spellEnd"/>
      <w:r>
        <w:t>,</w:t>
      </w:r>
    </w:p>
    <w:p w14:paraId="257CCA99" w14:textId="7B316B23" w:rsidR="00744032" w:rsidRDefault="00744032" w:rsidP="00744032">
      <w:pPr>
        <w:pStyle w:val="ppCodeIndent"/>
      </w:pPr>
      <w:r>
        <w:lastRenderedPageBreak/>
        <w:t xml:space="preserve">  </w:t>
      </w:r>
      <w:proofErr w:type="spellStart"/>
      <w:r>
        <w:t>StringFormat</w:t>
      </w:r>
      <w:proofErr w:type="spellEnd"/>
      <w:r>
        <w:t>='</w:t>
      </w:r>
      <w:proofErr w:type="spellStart"/>
      <w:r>
        <w:t>dddd</w:t>
      </w:r>
      <w:proofErr w:type="spellEnd"/>
      <w:r>
        <w:t xml:space="preserve">, </w:t>
      </w:r>
      <w:proofErr w:type="spellStart"/>
      <w:r>
        <w:t>dd</w:t>
      </w:r>
      <w:proofErr w:type="spellEnd"/>
      <w:r>
        <w:t>-MMMM-</w:t>
      </w:r>
      <w:proofErr w:type="spellStart"/>
      <w:r>
        <w:t>yyyy</w:t>
      </w:r>
      <w:proofErr w:type="spellEnd"/>
      <w:r>
        <w:t>'}</w:t>
      </w:r>
    </w:p>
    <w:p w14:paraId="314B07F9" w14:textId="77777777" w:rsidR="00A55956" w:rsidRDefault="00A55956" w:rsidP="00A55956">
      <w:pPr>
        <w:pStyle w:val="ppNumberList"/>
      </w:pPr>
      <w:r>
        <w:t xml:space="preserve">Find the </w:t>
      </w:r>
      <w:proofErr w:type="spellStart"/>
      <w:r>
        <w:t>TextBox</w:t>
      </w:r>
      <w:proofErr w:type="spellEnd"/>
      <w:r>
        <w:t xml:space="preserve"> for the "Income" property and change the binding as follows</w:t>
      </w:r>
      <w:r w:rsidR="00623467">
        <w:t>:</w:t>
      </w:r>
    </w:p>
    <w:p w14:paraId="28FDB5EA" w14:textId="28388BB4" w:rsidR="00744032" w:rsidRDefault="00744032" w:rsidP="00744032">
      <w:pPr>
        <w:pStyle w:val="ppCodeLanguageIndent"/>
      </w:pPr>
      <w:r>
        <w:t>XAML</w:t>
      </w:r>
    </w:p>
    <w:p w14:paraId="742CBE87" w14:textId="66C4DA75" w:rsidR="00744032" w:rsidRDefault="00744032" w:rsidP="00744032">
      <w:pPr>
        <w:pStyle w:val="ppCodeIndent"/>
      </w:pPr>
      <w:r>
        <w:t>Text="{Binding Path=</w:t>
      </w:r>
      <w:proofErr w:type="spellStart"/>
      <w:r>
        <w:t>TheEmployee.Income</w:t>
      </w:r>
      <w:proofErr w:type="spellEnd"/>
      <w:r>
        <w:t>, Mode=</w:t>
      </w:r>
      <w:proofErr w:type="spellStart"/>
      <w:r>
        <w:t>TwoWay</w:t>
      </w:r>
      <w:proofErr w:type="spellEnd"/>
      <w:r>
        <w:t>,</w:t>
      </w:r>
    </w:p>
    <w:p w14:paraId="0940C1F4" w14:textId="7396443D" w:rsidR="00744032" w:rsidRDefault="00744032" w:rsidP="00744032">
      <w:pPr>
        <w:pStyle w:val="ppCodeIndent"/>
      </w:pPr>
      <w:r>
        <w:t xml:space="preserve">  </w:t>
      </w:r>
      <w:proofErr w:type="spellStart"/>
      <w:r>
        <w:t>StringFormat</w:t>
      </w:r>
      <w:proofErr w:type="spellEnd"/>
      <w:r>
        <w:t>=C}"</w:t>
      </w:r>
    </w:p>
    <w:p w14:paraId="7ED961FD" w14:textId="77777777" w:rsidR="00A55956" w:rsidRDefault="00A55956" w:rsidP="00DB7988">
      <w:pPr>
        <w:pStyle w:val="ppNumberList"/>
      </w:pPr>
      <w:r>
        <w:t>And the same for the "Tax" property</w:t>
      </w:r>
      <w:r w:rsidR="00623467">
        <w:t>:</w:t>
      </w:r>
    </w:p>
    <w:p w14:paraId="4D44AF9B" w14:textId="5F11AAAB" w:rsidR="00744032" w:rsidRDefault="00744032" w:rsidP="00744032">
      <w:pPr>
        <w:pStyle w:val="ppCodeLanguageIndent"/>
      </w:pPr>
      <w:r>
        <w:t>XAML</w:t>
      </w:r>
    </w:p>
    <w:p w14:paraId="3C71D8A1" w14:textId="1DCC9A35" w:rsidR="00744032" w:rsidRDefault="00744032" w:rsidP="00744032">
      <w:pPr>
        <w:pStyle w:val="ppCodeIndent"/>
      </w:pPr>
      <w:r>
        <w:t>Text="{Binding Path=</w:t>
      </w:r>
      <w:proofErr w:type="spellStart"/>
      <w:r>
        <w:t>TheEmployee.TaxPercent</w:t>
      </w:r>
      <w:proofErr w:type="spellEnd"/>
      <w:r>
        <w:t>, Mode=</w:t>
      </w:r>
      <w:proofErr w:type="spellStart"/>
      <w:r>
        <w:t>TwoWay</w:t>
      </w:r>
      <w:proofErr w:type="spellEnd"/>
      <w:r>
        <w:t>,</w:t>
      </w:r>
    </w:p>
    <w:p w14:paraId="67D4008F" w14:textId="76906DAE" w:rsidR="00744032" w:rsidRDefault="00744032" w:rsidP="00744032">
      <w:pPr>
        <w:pStyle w:val="ppCodeIndent"/>
      </w:pPr>
      <w:r>
        <w:t xml:space="preserve">  </w:t>
      </w:r>
      <w:proofErr w:type="spellStart"/>
      <w:r>
        <w:t>StringFormat</w:t>
      </w:r>
      <w:proofErr w:type="spellEnd"/>
      <w:r>
        <w:t>=P}"</w:t>
      </w:r>
    </w:p>
    <w:p w14:paraId="632E2E91" w14:textId="77777777" w:rsidR="00A55956" w:rsidRDefault="00A55956" w:rsidP="00623467">
      <w:pPr>
        <w:pStyle w:val="ppNumberList"/>
      </w:pPr>
      <w:r>
        <w:t xml:space="preserve">Compile and run the application. You'll notice that now the birthday is presented as a date, without the time, the salary is in dollars and the tax percentage is shown </w:t>
      </w:r>
      <w:r w:rsidR="00623467">
        <w:t>correctly</w:t>
      </w:r>
      <w:r>
        <w:t>.</w:t>
      </w:r>
      <w:r w:rsidR="003663A1">
        <w:t xml:space="preserve"> </w:t>
      </w:r>
    </w:p>
    <w:p w14:paraId="7DBD69E8" w14:textId="77777777" w:rsidR="00DB7988" w:rsidRDefault="003663A1" w:rsidP="00C970E0">
      <w:pPr>
        <w:pStyle w:val="ppNumberList"/>
      </w:pPr>
      <w:r>
        <w:t>Return to Visual Studio and o</w:t>
      </w:r>
      <w:r w:rsidR="00C970E0">
        <w:t>pen the file "</w:t>
      </w:r>
      <w:proofErr w:type="spellStart"/>
      <w:r w:rsidR="00C970E0">
        <w:t>Employee.cs</w:t>
      </w:r>
      <w:proofErr w:type="spellEnd"/>
      <w:r w:rsidR="00C970E0">
        <w:t>". T</w:t>
      </w:r>
      <w:r w:rsidR="00DB7988">
        <w:t>his file contains the data structure of the Employee and Executive classes. As you can see, the Executive class, which derives from the Employee class has a "</w:t>
      </w:r>
      <w:proofErr w:type="spellStart"/>
      <w:r w:rsidR="001E2B26">
        <w:t>ManagedEmployees</w:t>
      </w:r>
      <w:proofErr w:type="spellEnd"/>
      <w:r w:rsidR="00DB7988">
        <w:t xml:space="preserve">" property which holds the </w:t>
      </w:r>
      <w:r w:rsidR="001E2B26">
        <w:t>number of employees the executive is responsible for</w:t>
      </w:r>
      <w:r w:rsidR="00DB7988">
        <w:t xml:space="preserve">. To show this property in the </w:t>
      </w:r>
      <w:proofErr w:type="spellStart"/>
      <w:r w:rsidR="00DB7988">
        <w:t>DataGrid</w:t>
      </w:r>
      <w:proofErr w:type="spellEnd"/>
      <w:r w:rsidR="00DB7988">
        <w:t>, open the file "</w:t>
      </w:r>
      <w:proofErr w:type="spellStart"/>
      <w:r w:rsidR="00DB7988">
        <w:t>MainPage.xaml</w:t>
      </w:r>
      <w:proofErr w:type="spellEnd"/>
      <w:r w:rsidR="00DB7988">
        <w:t xml:space="preserve">", locate the </w:t>
      </w:r>
      <w:proofErr w:type="spellStart"/>
      <w:r w:rsidR="00DB7988">
        <w:t>DataGrid</w:t>
      </w:r>
      <w:proofErr w:type="spellEnd"/>
      <w:r w:rsidR="00DB7988">
        <w:t xml:space="preserve"> named "dg" and add the following XAML after the second "</w:t>
      </w:r>
      <w:proofErr w:type="spellStart"/>
      <w:r w:rsidR="00DB7988">
        <w:t>DataGridTextColumn</w:t>
      </w:r>
      <w:proofErr w:type="spellEnd"/>
      <w:r w:rsidR="00DB7988">
        <w:t>" element</w:t>
      </w:r>
      <w:r w:rsidR="00623467">
        <w:t>:</w:t>
      </w:r>
    </w:p>
    <w:p w14:paraId="0F169A51" w14:textId="712AC261" w:rsidR="003E64B0" w:rsidRDefault="003E64B0" w:rsidP="003E64B0">
      <w:pPr>
        <w:pStyle w:val="ppCodeLanguageIndent"/>
      </w:pPr>
      <w:r>
        <w:t>XAML</w:t>
      </w:r>
    </w:p>
    <w:p w14:paraId="3625C897" w14:textId="63715D56" w:rsidR="003E64B0" w:rsidRDefault="003E64B0" w:rsidP="003E64B0">
      <w:pPr>
        <w:pStyle w:val="ppCodeIndent"/>
      </w:pPr>
      <w:r>
        <w:t>&lt;</w:t>
      </w:r>
      <w:proofErr w:type="spellStart"/>
      <w:r>
        <w:t>DataControls:DataGridTextColumn</w:t>
      </w:r>
      <w:proofErr w:type="spellEnd"/>
      <w:r>
        <w:t xml:space="preserve"> </w:t>
      </w:r>
    </w:p>
    <w:p w14:paraId="628D2910" w14:textId="77777777" w:rsidR="003E64B0" w:rsidRDefault="003E64B0" w:rsidP="003E64B0">
      <w:pPr>
        <w:pStyle w:val="ppCodeIndent"/>
      </w:pPr>
      <w:r>
        <w:tab/>
        <w:t xml:space="preserve">Binding="{Binding </w:t>
      </w:r>
      <w:proofErr w:type="spellStart"/>
      <w:r>
        <w:t>ManagedEmployees</w:t>
      </w:r>
      <w:proofErr w:type="spellEnd"/>
      <w:r>
        <w:t xml:space="preserve">}" </w:t>
      </w:r>
    </w:p>
    <w:p w14:paraId="20E190CD" w14:textId="5C6D2D57" w:rsidR="003E64B0" w:rsidRPr="003E64B0" w:rsidRDefault="003E64B0" w:rsidP="003E64B0">
      <w:pPr>
        <w:pStyle w:val="ppCodeIndent"/>
        <w:rPr>
          <w:rFonts w:eastAsiaTheme="minorEastAsia"/>
        </w:rPr>
      </w:pPr>
      <w:r>
        <w:tab/>
        <w:t>Header="</w:t>
      </w:r>
      <w:proofErr w:type="spellStart"/>
      <w:r>
        <w:t>Emps</w:t>
      </w:r>
      <w:proofErr w:type="spellEnd"/>
      <w:r>
        <w:t>." Width="0.2*" /&gt;</w:t>
      </w:r>
    </w:p>
    <w:p w14:paraId="74B6B335" w14:textId="77777777" w:rsidR="00DB7988" w:rsidRDefault="00585454" w:rsidP="00DB7988">
      <w:pPr>
        <w:pStyle w:val="ppNumberList"/>
      </w:pPr>
      <w:r w:rsidRPr="00BF1D26">
        <w:rPr>
          <w:rFonts w:eastAsiaTheme="minorHAnsi"/>
          <w:color w:val="000000" w:themeColor="text1"/>
          <w:lang w:bidi="he-IL"/>
        </w:rPr>
        <w:t>Since the width of</w:t>
      </w:r>
      <w:r w:rsidRPr="00585454">
        <w:rPr>
          <w:rFonts w:eastAsiaTheme="minorHAnsi"/>
          <w:color w:val="0000FF"/>
          <w:lang w:bidi="he-IL"/>
        </w:rPr>
        <w:t xml:space="preserve"> </w:t>
      </w:r>
      <w:r w:rsidR="00DB7988">
        <w:t>the columns doesn't add to 1, change the width of the second column from "0.6*" to "0.4*"</w:t>
      </w:r>
    </w:p>
    <w:p w14:paraId="56DE2825" w14:textId="23B70290" w:rsidR="00C359E9" w:rsidRDefault="00C359E9" w:rsidP="00C359E9">
      <w:pPr>
        <w:pStyle w:val="ppCodeLanguageIndent"/>
      </w:pPr>
      <w:r>
        <w:t>XAML</w:t>
      </w:r>
    </w:p>
    <w:p w14:paraId="351F78BC" w14:textId="07DA2586" w:rsidR="00C359E9" w:rsidRDefault="00C359E9" w:rsidP="00C359E9">
      <w:pPr>
        <w:pStyle w:val="ppCodeIndent"/>
      </w:pPr>
      <w:r>
        <w:t>&lt;</w:t>
      </w:r>
      <w:proofErr w:type="spellStart"/>
      <w:r>
        <w:t>DataControls:DataGridTextColumn</w:t>
      </w:r>
      <w:proofErr w:type="spellEnd"/>
      <w:r>
        <w:t xml:space="preserve"> Binding="{Binding </w:t>
      </w:r>
      <w:proofErr w:type="spellStart"/>
      <w:r>
        <w:t>LastName</w:t>
      </w:r>
      <w:proofErr w:type="spellEnd"/>
      <w:r>
        <w:t xml:space="preserve">}" </w:t>
      </w:r>
    </w:p>
    <w:p w14:paraId="79436492" w14:textId="1824B93A" w:rsidR="00C359E9" w:rsidRDefault="00AC66DD" w:rsidP="00AC66DD">
      <w:pPr>
        <w:pStyle w:val="ppCodeIndent"/>
        <w:numPr>
          <w:ilvl w:val="0"/>
          <w:numId w:val="0"/>
        </w:numPr>
        <w:ind w:left="720"/>
      </w:pPr>
      <w:r>
        <w:t xml:space="preserve">    </w:t>
      </w:r>
      <w:r w:rsidR="00C359E9">
        <w:t>Header="Last Name" Width="0.4*"/&gt;</w:t>
      </w:r>
    </w:p>
    <w:p w14:paraId="5C8BD923" w14:textId="77777777" w:rsidR="00DB7988" w:rsidRDefault="00DB7988" w:rsidP="00DE7184">
      <w:pPr>
        <w:pStyle w:val="ppNumberList"/>
      </w:pPr>
      <w:r>
        <w:t>Compile and run the application. You'll notice that only two employees are executives and the other</w:t>
      </w:r>
      <w:r w:rsidR="00665A01">
        <w:t>s</w:t>
      </w:r>
      <w:r>
        <w:t xml:space="preserve"> have no value display in the </w:t>
      </w:r>
      <w:r w:rsidR="005837AE">
        <w:t>"</w:t>
      </w:r>
      <w:proofErr w:type="spellStart"/>
      <w:r w:rsidR="00D6543A">
        <w:t>Emps</w:t>
      </w:r>
      <w:proofErr w:type="spellEnd"/>
      <w:r w:rsidR="005837AE">
        <w:t>"</w:t>
      </w:r>
      <w:r>
        <w:t xml:space="preserve"> column.</w:t>
      </w:r>
    </w:p>
    <w:p w14:paraId="7C160A9F" w14:textId="77777777" w:rsidR="00DB7988" w:rsidRDefault="00DB7988" w:rsidP="00665A01">
      <w:pPr>
        <w:pStyle w:val="ppNumberList"/>
      </w:pPr>
      <w:r>
        <w:t xml:space="preserve">We </w:t>
      </w:r>
      <w:r w:rsidR="00665A01">
        <w:t>want</w:t>
      </w:r>
      <w:r>
        <w:t xml:space="preserve"> employees </w:t>
      </w:r>
      <w:r w:rsidR="00665A01">
        <w:t xml:space="preserve">that </w:t>
      </w:r>
      <w:r>
        <w:t xml:space="preserve">are not executives </w:t>
      </w:r>
      <w:r w:rsidR="00665A01">
        <w:t xml:space="preserve">to </w:t>
      </w:r>
      <w:r>
        <w:t xml:space="preserve">have "N/A" </w:t>
      </w:r>
      <w:r w:rsidR="00665A01">
        <w:t xml:space="preserve">displayed </w:t>
      </w:r>
      <w:r>
        <w:t>in their "</w:t>
      </w:r>
      <w:r w:rsidR="005837AE">
        <w:t xml:space="preserve">Managed </w:t>
      </w:r>
      <w:r w:rsidR="001E2B26">
        <w:t>Emp</w:t>
      </w:r>
      <w:r w:rsidR="005837AE">
        <w:t>.</w:t>
      </w:r>
      <w:r>
        <w:t xml:space="preserve">" column, </w:t>
      </w:r>
      <w:r w:rsidR="005837AE">
        <w:t xml:space="preserve">in order </w:t>
      </w:r>
      <w:r>
        <w:t>to clarify</w:t>
      </w:r>
      <w:r w:rsidR="00665A01">
        <w:t xml:space="preserve"> that</w:t>
      </w:r>
      <w:r>
        <w:t xml:space="preserve"> they are not executives. Because "Employee" instances don't have the </w:t>
      </w:r>
      <w:r w:rsidR="001E2B26">
        <w:t xml:space="preserve">property </w:t>
      </w:r>
      <w:r>
        <w:t>"</w:t>
      </w:r>
      <w:proofErr w:type="spellStart"/>
      <w:r w:rsidR="001E2B26">
        <w:t>ManagedEmployees</w:t>
      </w:r>
      <w:proofErr w:type="spellEnd"/>
      <w:r>
        <w:t>", we cannot use a co</w:t>
      </w:r>
      <w:r w:rsidR="001E2B26">
        <w:t xml:space="preserve">nverter. Therefore, </w:t>
      </w:r>
      <w:r w:rsidR="005837AE">
        <w:t>we will use the</w:t>
      </w:r>
      <w:r>
        <w:t xml:space="preserve"> new </w:t>
      </w:r>
      <w:r w:rsidR="005837AE">
        <w:t>"</w:t>
      </w:r>
      <w:proofErr w:type="spellStart"/>
      <w:r w:rsidR="005837AE">
        <w:t>FallbackValue</w:t>
      </w:r>
      <w:proofErr w:type="spellEnd"/>
      <w:r w:rsidR="005837AE">
        <w:t xml:space="preserve">" support in Silverlight 4 that allows us to declare default values for cases </w:t>
      </w:r>
      <w:r w:rsidR="00665A01">
        <w:t xml:space="preserve">where </w:t>
      </w:r>
      <w:r w:rsidR="005837AE">
        <w:t>binding is unsuccessful</w:t>
      </w:r>
      <w:r w:rsidR="001E2B26">
        <w:t xml:space="preserve"> (for example – when the </w:t>
      </w:r>
      <w:r w:rsidR="00657E8B">
        <w:t>bound</w:t>
      </w:r>
      <w:r w:rsidR="001E2B26">
        <w:t xml:space="preserve"> object doesn't have the property name we are looking for)</w:t>
      </w:r>
      <w:r w:rsidR="005837AE">
        <w:t xml:space="preserve">. Locate the </w:t>
      </w:r>
      <w:proofErr w:type="spellStart"/>
      <w:r w:rsidR="005837AE">
        <w:t>DataGrid</w:t>
      </w:r>
      <w:proofErr w:type="spellEnd"/>
      <w:r w:rsidR="005837AE">
        <w:t xml:space="preserve"> named "dg" and change the binding</w:t>
      </w:r>
      <w:r w:rsidR="001E2B26">
        <w:t xml:space="preserve"> of the "</w:t>
      </w:r>
      <w:proofErr w:type="spellStart"/>
      <w:r w:rsidR="001E2B26">
        <w:t>ManagedEmployees</w:t>
      </w:r>
      <w:proofErr w:type="spellEnd"/>
      <w:r w:rsidR="005837AE">
        <w:t>" property to the following Binding</w:t>
      </w:r>
      <w:r w:rsidR="00665A01">
        <w:t>:</w:t>
      </w:r>
    </w:p>
    <w:p w14:paraId="7066C394" w14:textId="3169F190" w:rsidR="00D24B4A" w:rsidRDefault="00D24B4A" w:rsidP="00D24B4A">
      <w:pPr>
        <w:pStyle w:val="ppCodeLanguageIndent"/>
      </w:pPr>
      <w:r>
        <w:t>XAML</w:t>
      </w:r>
    </w:p>
    <w:p w14:paraId="5D80CFB4" w14:textId="3D408CCF" w:rsidR="00D24B4A" w:rsidRDefault="00D24B4A" w:rsidP="00D24B4A">
      <w:pPr>
        <w:pStyle w:val="ppCodeIndent"/>
      </w:pPr>
      <w:r w:rsidRPr="00D24B4A">
        <w:t xml:space="preserve">Binding="{Binding </w:t>
      </w:r>
      <w:proofErr w:type="spellStart"/>
      <w:r w:rsidRPr="00D24B4A">
        <w:t>ManagedEmployees</w:t>
      </w:r>
      <w:proofErr w:type="spellEnd"/>
      <w:r w:rsidRPr="00D24B4A">
        <w:t xml:space="preserve">, </w:t>
      </w:r>
      <w:proofErr w:type="spellStart"/>
      <w:r w:rsidRPr="00D24B4A">
        <w:t>FallbackValue</w:t>
      </w:r>
      <w:proofErr w:type="spellEnd"/>
      <w:r w:rsidRPr="00D24B4A">
        <w:t>=N/A}"</w:t>
      </w:r>
    </w:p>
    <w:p w14:paraId="57EB1DDD" w14:textId="77777777" w:rsidR="009B0031" w:rsidRDefault="005837AE" w:rsidP="001E2B26">
      <w:pPr>
        <w:pStyle w:val="ppNumberList"/>
      </w:pPr>
      <w:r>
        <w:lastRenderedPageBreak/>
        <w:t>Compile and run the application. This time you'll notice that all the employees which are not executives ha</w:t>
      </w:r>
      <w:r w:rsidR="001E2B26">
        <w:t>ve</w:t>
      </w:r>
      <w:r>
        <w:t xml:space="preserve"> the valu</w:t>
      </w:r>
      <w:r w:rsidR="001E2B26">
        <w:t>e "N/A" (not-available)</w:t>
      </w:r>
      <w:r>
        <w:t>.</w:t>
      </w:r>
    </w:p>
    <w:p w14:paraId="71E58072" w14:textId="77777777" w:rsidR="009B0031" w:rsidRDefault="009B0031" w:rsidP="009B0031">
      <w:pPr>
        <w:pStyle w:val="ppListEnd"/>
      </w:pPr>
    </w:p>
    <w:p w14:paraId="0C7D9B77" w14:textId="77777777" w:rsidR="008741B7" w:rsidRDefault="008741B7" w:rsidP="008741B7">
      <w:pPr>
        <w:pStyle w:val="ppProcedureStart"/>
      </w:pPr>
      <w:bookmarkStart w:id="11" w:name="_Toc256193480"/>
      <w:r w:rsidRPr="008741B7">
        <w:t xml:space="preserve">Task 3– Validating with </w:t>
      </w:r>
      <w:proofErr w:type="spellStart"/>
      <w:r w:rsidRPr="008741B7">
        <w:t>IDataErrorInfo</w:t>
      </w:r>
      <w:bookmarkEnd w:id="11"/>
      <w:proofErr w:type="spellEnd"/>
    </w:p>
    <w:p w14:paraId="49C1D60F" w14:textId="77777777" w:rsidR="00752BE7" w:rsidRDefault="00770E56" w:rsidP="00752BE7">
      <w:pPr>
        <w:pStyle w:val="ppNumberList"/>
      </w:pPr>
      <w:r>
        <w:t xml:space="preserve">Now that we can display the employees' information, </w:t>
      </w:r>
      <w:r w:rsidR="00274F99">
        <w:t xml:space="preserve">we'll add some editing support </w:t>
      </w:r>
      <w:r>
        <w:t>starting with Update. For updating we only ne</w:t>
      </w:r>
      <w:r w:rsidR="00D21C25">
        <w:t>ed to unlock the form control</w:t>
      </w:r>
      <w:r w:rsidR="00220E24">
        <w:t>. O</w:t>
      </w:r>
      <w:r>
        <w:t>pen the file "</w:t>
      </w:r>
      <w:proofErr w:type="spellStart"/>
      <w:r>
        <w:t>MainPage.xaml</w:t>
      </w:r>
      <w:proofErr w:type="spellEnd"/>
      <w:r>
        <w:t>" and locate the button named "</w:t>
      </w:r>
      <w:proofErr w:type="spellStart"/>
      <w:r>
        <w:t>btnUpdate</w:t>
      </w:r>
      <w:proofErr w:type="spellEnd"/>
      <w:r>
        <w:t>". Add a default event handler for the button's "Click" event and navigate to the event handler function. Add the following code to the function</w:t>
      </w:r>
      <w:r w:rsidR="00D93BAD">
        <w:t>:</w:t>
      </w:r>
    </w:p>
    <w:p w14:paraId="2C3DCF46" w14:textId="77777777" w:rsidR="00585454" w:rsidRDefault="00A3687D" w:rsidP="00585454">
      <w:pPr>
        <w:pStyle w:val="ppCodeLanguageIndent"/>
        <w:rPr>
          <w:rFonts w:eastAsiaTheme="minorHAnsi"/>
          <w:lang w:bidi="he-IL"/>
        </w:rPr>
      </w:pPr>
      <w:r>
        <w:rPr>
          <w:rFonts w:eastAsiaTheme="minorHAnsi"/>
          <w:lang w:bidi="he-IL"/>
        </w:rPr>
        <w:t>C#</w:t>
      </w:r>
    </w:p>
    <w:p w14:paraId="5A457164" w14:textId="77777777" w:rsidR="00585454" w:rsidRDefault="00530989" w:rsidP="00585454">
      <w:pPr>
        <w:pStyle w:val="ppCodeIndent"/>
        <w:rPr>
          <w:rFonts w:eastAsiaTheme="minorHAnsi"/>
          <w:lang w:bidi="he-IL"/>
        </w:rPr>
      </w:pPr>
      <w:proofErr w:type="spellStart"/>
      <w:r>
        <w:rPr>
          <w:rFonts w:eastAsiaTheme="minorHAnsi"/>
          <w:lang w:bidi="he-IL"/>
        </w:rPr>
        <w:t>edf.IsLocked</w:t>
      </w:r>
      <w:proofErr w:type="spellEnd"/>
      <w:r>
        <w:rPr>
          <w:rFonts w:eastAsiaTheme="minorHAnsi"/>
          <w:lang w:bidi="he-IL"/>
        </w:rPr>
        <w:t xml:space="preserve"> = </w:t>
      </w:r>
      <w:r>
        <w:rPr>
          <w:rFonts w:eastAsiaTheme="minorHAnsi"/>
          <w:color w:val="0000FF"/>
          <w:lang w:bidi="he-IL"/>
        </w:rPr>
        <w:t>false</w:t>
      </w:r>
      <w:r>
        <w:rPr>
          <w:rFonts w:eastAsiaTheme="minorHAnsi"/>
          <w:lang w:bidi="he-IL"/>
        </w:rPr>
        <w:t>;</w:t>
      </w:r>
    </w:p>
    <w:p w14:paraId="351BF5AD" w14:textId="77777777" w:rsidR="00530989" w:rsidRDefault="00530989" w:rsidP="00752BE7">
      <w:pPr>
        <w:pStyle w:val="ppNumberList"/>
      </w:pPr>
      <w:r>
        <w:t>Next, we'll add delete support</w:t>
      </w:r>
      <w:r w:rsidR="008D3C44">
        <w:t>. O</w:t>
      </w:r>
      <w:r>
        <w:t>pen the file "</w:t>
      </w:r>
      <w:proofErr w:type="spellStart"/>
      <w:r>
        <w:t>MainPage.xaml</w:t>
      </w:r>
      <w:proofErr w:type="spellEnd"/>
      <w:r>
        <w:t>" and locate the button named "</w:t>
      </w:r>
      <w:proofErr w:type="spellStart"/>
      <w:r>
        <w:t>btnDelete</w:t>
      </w:r>
      <w:proofErr w:type="spellEnd"/>
      <w:r>
        <w:t>". Add a default event handler for the button's "Click" event and navigate to the event handler function. Add the following code to the function</w:t>
      </w:r>
      <w:r w:rsidR="00D93BAD">
        <w:t>:</w:t>
      </w:r>
    </w:p>
    <w:p w14:paraId="0CACBA5A" w14:textId="77777777" w:rsidR="00585454" w:rsidRDefault="00A3687D" w:rsidP="00585454">
      <w:pPr>
        <w:pStyle w:val="ppCodeLanguageIndent"/>
        <w:rPr>
          <w:rFonts w:eastAsiaTheme="minorHAnsi"/>
          <w:lang w:bidi="he-IL"/>
        </w:rPr>
      </w:pPr>
      <w:r>
        <w:rPr>
          <w:rFonts w:eastAsiaTheme="minorHAnsi"/>
          <w:lang w:bidi="he-IL"/>
        </w:rPr>
        <w:t>C#</w:t>
      </w:r>
    </w:p>
    <w:p w14:paraId="5975D3A1" w14:textId="77777777" w:rsidR="00585454" w:rsidRDefault="00530989" w:rsidP="00585454">
      <w:pPr>
        <w:pStyle w:val="ppCodeIndent"/>
        <w:rPr>
          <w:rFonts w:eastAsiaTheme="minorHAnsi"/>
          <w:lang w:bidi="he-IL"/>
        </w:rPr>
      </w:pPr>
      <w:proofErr w:type="spellStart"/>
      <w:r>
        <w:rPr>
          <w:rFonts w:eastAsiaTheme="minorHAnsi"/>
          <w:lang w:bidi="he-IL"/>
        </w:rPr>
        <w:t>EmployeesManager</w:t>
      </w:r>
      <w:proofErr w:type="spellEnd"/>
      <w:r>
        <w:rPr>
          <w:rFonts w:eastAsiaTheme="minorHAnsi"/>
          <w:lang w:bidi="he-IL"/>
        </w:rPr>
        <w:t xml:space="preserve"> </w:t>
      </w:r>
      <w:proofErr w:type="spellStart"/>
      <w:r>
        <w:rPr>
          <w:rFonts w:eastAsiaTheme="minorHAnsi"/>
          <w:lang w:bidi="he-IL"/>
        </w:rPr>
        <w:t>em</w:t>
      </w:r>
      <w:proofErr w:type="spellEnd"/>
      <w:r>
        <w:rPr>
          <w:rFonts w:eastAsiaTheme="minorHAnsi"/>
          <w:lang w:bidi="he-IL"/>
        </w:rPr>
        <w:t xml:space="preserve"> = </w:t>
      </w:r>
      <w:proofErr w:type="spellStart"/>
      <w:r>
        <w:rPr>
          <w:rFonts w:eastAsiaTheme="minorHAnsi"/>
          <w:color w:val="0000FF"/>
          <w:lang w:bidi="he-IL"/>
        </w:rPr>
        <w:t>this</w:t>
      </w:r>
      <w:r>
        <w:rPr>
          <w:rFonts w:eastAsiaTheme="minorHAnsi"/>
          <w:lang w:bidi="he-IL"/>
        </w:rPr>
        <w:t>.Resources</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employeeManagerViewSource</w:t>
      </w:r>
      <w:proofErr w:type="spellEnd"/>
      <w:r>
        <w:rPr>
          <w:rFonts w:eastAsiaTheme="minorHAnsi"/>
          <w:color w:val="A31515"/>
          <w:lang w:bidi="he-IL"/>
        </w:rPr>
        <w:t>"</w:t>
      </w:r>
      <w:r>
        <w:rPr>
          <w:rFonts w:eastAsiaTheme="minorHAnsi"/>
          <w:lang w:bidi="he-IL"/>
        </w:rPr>
        <w:t xml:space="preserve">] </w:t>
      </w:r>
      <w:r w:rsidR="00A3687D">
        <w:rPr>
          <w:rFonts w:eastAsiaTheme="minorHAnsi"/>
          <w:lang w:bidi="he-IL"/>
        </w:rPr>
        <w:br/>
      </w:r>
      <w:r w:rsidR="00A3687D">
        <w:rPr>
          <w:rFonts w:eastAsiaTheme="minorHAnsi"/>
          <w:lang w:bidi="he-IL"/>
        </w:rPr>
        <w:tab/>
      </w:r>
      <w:r w:rsidR="00A3687D">
        <w:rPr>
          <w:rFonts w:eastAsiaTheme="minorHAnsi"/>
          <w:lang w:bidi="he-IL"/>
        </w:rPr>
        <w:tab/>
      </w:r>
      <w:r w:rsidR="00A3687D">
        <w:rPr>
          <w:rFonts w:eastAsiaTheme="minorHAnsi"/>
          <w:lang w:bidi="he-IL"/>
        </w:rPr>
        <w:tab/>
      </w:r>
      <w:r w:rsidR="00A3687D">
        <w:rPr>
          <w:rFonts w:eastAsiaTheme="minorHAnsi"/>
          <w:lang w:bidi="he-IL"/>
        </w:rPr>
        <w:tab/>
      </w:r>
      <w:r>
        <w:rPr>
          <w:rFonts w:eastAsiaTheme="minorHAnsi"/>
          <w:color w:val="0000FF"/>
          <w:lang w:bidi="he-IL"/>
        </w:rPr>
        <w:t>as</w:t>
      </w:r>
      <w:r>
        <w:rPr>
          <w:rFonts w:eastAsiaTheme="minorHAnsi"/>
          <w:lang w:bidi="he-IL"/>
        </w:rPr>
        <w:t xml:space="preserve"> </w:t>
      </w:r>
      <w:proofErr w:type="spellStart"/>
      <w:r>
        <w:rPr>
          <w:rFonts w:eastAsiaTheme="minorHAnsi"/>
          <w:lang w:bidi="he-IL"/>
        </w:rPr>
        <w:t>EmployeesManager</w:t>
      </w:r>
      <w:proofErr w:type="spellEnd"/>
      <w:r>
        <w:rPr>
          <w:rFonts w:eastAsiaTheme="minorHAnsi"/>
          <w:lang w:bidi="he-IL"/>
        </w:rPr>
        <w:t>;</w:t>
      </w:r>
    </w:p>
    <w:p w14:paraId="1844A587" w14:textId="77777777" w:rsidR="00585454" w:rsidRDefault="00585454" w:rsidP="00585454">
      <w:pPr>
        <w:pStyle w:val="ppCodeIndent"/>
        <w:rPr>
          <w:rFonts w:eastAsiaTheme="minorHAnsi"/>
          <w:lang w:bidi="he-IL"/>
        </w:rPr>
      </w:pPr>
    </w:p>
    <w:p w14:paraId="1C8EDDF3" w14:textId="77777777" w:rsidR="00585454" w:rsidRDefault="00530989" w:rsidP="00585454">
      <w:pPr>
        <w:pStyle w:val="ppCodeIndent"/>
        <w:rPr>
          <w:rFonts w:eastAsiaTheme="minorHAnsi"/>
          <w:lang w:bidi="he-IL"/>
        </w:rPr>
      </w:pPr>
      <w:proofErr w:type="spellStart"/>
      <w:r>
        <w:rPr>
          <w:rFonts w:eastAsiaTheme="minorHAnsi"/>
          <w:lang w:bidi="he-IL"/>
        </w:rPr>
        <w:t>em.Employees.Remove</w:t>
      </w:r>
      <w:proofErr w:type="spellEnd"/>
      <w:r>
        <w:rPr>
          <w:rFonts w:eastAsiaTheme="minorHAnsi"/>
          <w:lang w:bidi="he-IL"/>
        </w:rPr>
        <w:t>(</w:t>
      </w:r>
      <w:proofErr w:type="spellStart"/>
      <w:r>
        <w:rPr>
          <w:rFonts w:eastAsiaTheme="minorHAnsi"/>
          <w:lang w:bidi="he-IL"/>
        </w:rPr>
        <w:t>dg.SelectedItem</w:t>
      </w:r>
      <w:proofErr w:type="spellEnd"/>
      <w:r>
        <w:rPr>
          <w:rFonts w:eastAsiaTheme="minorHAnsi"/>
          <w:lang w:bidi="he-IL"/>
        </w:rPr>
        <w:t xml:space="preserve"> </w:t>
      </w:r>
      <w:r>
        <w:rPr>
          <w:rFonts w:eastAsiaTheme="minorHAnsi"/>
          <w:color w:val="0000FF"/>
          <w:lang w:bidi="he-IL"/>
        </w:rPr>
        <w:t>as</w:t>
      </w:r>
      <w:r>
        <w:rPr>
          <w:rFonts w:eastAsiaTheme="minorHAnsi"/>
          <w:lang w:bidi="he-IL"/>
        </w:rPr>
        <w:t xml:space="preserve"> Employee);</w:t>
      </w:r>
    </w:p>
    <w:p w14:paraId="2FE565B5" w14:textId="77777777" w:rsidR="00530989" w:rsidRDefault="00530989" w:rsidP="00530989">
      <w:pPr>
        <w:pStyle w:val="ppNumberList"/>
      </w:pPr>
      <w:r>
        <w:t xml:space="preserve">Compile and run the application. Try to update and delete an employee from the list. </w:t>
      </w:r>
    </w:p>
    <w:p w14:paraId="0E7B8D99" w14:textId="77777777" w:rsidR="003A780E" w:rsidRDefault="00054CE4" w:rsidP="00624DE9">
      <w:pPr>
        <w:pStyle w:val="ppNumberList"/>
      </w:pPr>
      <w:r>
        <w:t xml:space="preserve">To add support for adding new employees, we will use a popup window that will display the employee data form </w:t>
      </w:r>
      <w:r w:rsidR="008A678A">
        <w:t xml:space="preserve">which </w:t>
      </w:r>
      <w:r>
        <w:t xml:space="preserve">we've already created. </w:t>
      </w:r>
      <w:r w:rsidR="003A780E">
        <w:t>Right</w:t>
      </w:r>
      <w:r w:rsidR="008A678A">
        <w:t>-</w:t>
      </w:r>
      <w:r w:rsidR="003A780E">
        <w:t xml:space="preserve">click the </w:t>
      </w:r>
      <w:proofErr w:type="spellStart"/>
      <w:r w:rsidR="003A780E">
        <w:t>EmployeeManager</w:t>
      </w:r>
      <w:proofErr w:type="spellEnd"/>
      <w:r w:rsidR="003A780E">
        <w:t xml:space="preserve"> project and select </w:t>
      </w:r>
      <w:r w:rsidR="00624DE9" w:rsidRPr="00624DE9">
        <w:rPr>
          <w:b/>
          <w:bCs/>
        </w:rPr>
        <w:t xml:space="preserve">Add </w:t>
      </w:r>
      <w:r w:rsidR="00624DE9" w:rsidRPr="00624DE9">
        <w:rPr>
          <w:b/>
          <w:bCs/>
        </w:rPr>
        <w:sym w:font="Wingdings" w:char="F0E0"/>
      </w:r>
      <w:r w:rsidR="003A780E" w:rsidRPr="00624DE9">
        <w:rPr>
          <w:b/>
          <w:bCs/>
        </w:rPr>
        <w:t>Existing Item…</w:t>
      </w:r>
    </w:p>
    <w:p w14:paraId="34F3ECF1" w14:textId="77777777" w:rsidR="00585454" w:rsidRDefault="00624DE9" w:rsidP="00585454">
      <w:pPr>
        <w:pStyle w:val="ppFigureIndent"/>
      </w:pPr>
      <w:r>
        <w:rPr>
          <w:noProof/>
          <w:lang w:bidi="he-IL"/>
        </w:rPr>
        <w:drawing>
          <wp:inline distT="0" distB="0" distL="0" distR="0" wp14:editId="10E1E9D9">
            <wp:extent cx="5621655" cy="810895"/>
            <wp:effectExtent l="19050" t="0" r="0" b="0"/>
            <wp:docPr id="10"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621655" cy="810895"/>
                    </a:xfrm>
                    <a:prstGeom prst="rect">
                      <a:avLst/>
                    </a:prstGeom>
                    <a:noFill/>
                    <a:ln w="9525">
                      <a:noFill/>
                      <a:miter lim="800000"/>
                      <a:headEnd/>
                      <a:tailEnd/>
                    </a:ln>
                  </pic:spPr>
                </pic:pic>
              </a:graphicData>
            </a:graphic>
          </wp:inline>
        </w:drawing>
      </w:r>
    </w:p>
    <w:p w14:paraId="0CD5A289" w14:textId="77777777" w:rsidR="00585454" w:rsidRDefault="00A3687D" w:rsidP="00B80189">
      <w:pPr>
        <w:pStyle w:val="ppFigureNumberIndent"/>
      </w:pPr>
      <w:r>
        <w:t xml:space="preserve">Figure </w:t>
      </w:r>
      <w:r w:rsidR="00B80189">
        <w:t>3</w:t>
      </w:r>
    </w:p>
    <w:p w14:paraId="7AC91218" w14:textId="77777777" w:rsidR="00585454" w:rsidRDefault="00E03A82" w:rsidP="00585454">
      <w:pPr>
        <w:pStyle w:val="ppFigureCaptionIndent"/>
      </w:pPr>
      <w:r>
        <w:t xml:space="preserve"> </w:t>
      </w:r>
      <w:r w:rsidR="00A3687D">
        <w:t>Add Existing Item to the Project</w:t>
      </w:r>
    </w:p>
    <w:p w14:paraId="0EC828FE" w14:textId="77777777" w:rsidR="00624DE9" w:rsidRDefault="009A4D01" w:rsidP="00624DE9">
      <w:pPr>
        <w:pStyle w:val="ppNumberList"/>
      </w:pPr>
      <w:r>
        <w:t xml:space="preserve">In </w:t>
      </w:r>
      <w:r w:rsidR="00624DE9">
        <w:t xml:space="preserve">the "Add Existing Item – </w:t>
      </w:r>
      <w:proofErr w:type="spellStart"/>
      <w:r w:rsidR="00624DE9">
        <w:t>EmployeeManager</w:t>
      </w:r>
      <w:proofErr w:type="spellEnd"/>
      <w:r w:rsidR="00624DE9">
        <w:t>" window, locate the lab installation folder, navigate to “\Helpers” folder, select the file "</w:t>
      </w:r>
      <w:proofErr w:type="spellStart"/>
      <w:r w:rsidR="00624DE9" w:rsidRPr="00624DE9">
        <w:t>NewEmployee</w:t>
      </w:r>
      <w:r w:rsidR="00624DE9">
        <w:t>.xaml</w:t>
      </w:r>
      <w:proofErr w:type="spellEnd"/>
      <w:r w:rsidR="00624DE9">
        <w:t>" and press "Add". You'll notice that in addition to the "</w:t>
      </w:r>
      <w:proofErr w:type="spellStart"/>
      <w:r w:rsidR="00624DE9">
        <w:t>NewEmployee.xaml</w:t>
      </w:r>
      <w:proofErr w:type="spellEnd"/>
      <w:r w:rsidR="00624DE9">
        <w:t>" file, Visual Studio added the "</w:t>
      </w:r>
      <w:proofErr w:type="spellStart"/>
      <w:r w:rsidR="00624DE9">
        <w:t>NewEmployee.xaml.cs</w:t>
      </w:r>
      <w:proofErr w:type="spellEnd"/>
      <w:r w:rsidR="00624DE9">
        <w:t>" file</w:t>
      </w:r>
    </w:p>
    <w:p w14:paraId="2FD95EEF" w14:textId="77777777" w:rsidR="00585454" w:rsidRDefault="00624DE9" w:rsidP="00585454">
      <w:pPr>
        <w:pStyle w:val="ppFigureIndent"/>
      </w:pPr>
      <w:r>
        <w:rPr>
          <w:noProof/>
          <w:lang w:bidi="he-IL"/>
        </w:rPr>
        <w:lastRenderedPageBreak/>
        <w:drawing>
          <wp:inline distT="0" distB="0" distL="0" distR="0" wp14:editId="45D4DCEF">
            <wp:extent cx="2218690" cy="2210435"/>
            <wp:effectExtent l="19050" t="0" r="0" b="0"/>
            <wp:docPr id="11"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2218690" cy="2210435"/>
                    </a:xfrm>
                    <a:prstGeom prst="rect">
                      <a:avLst/>
                    </a:prstGeom>
                    <a:noFill/>
                    <a:ln w="9525">
                      <a:noFill/>
                      <a:miter lim="800000"/>
                      <a:headEnd/>
                      <a:tailEnd/>
                    </a:ln>
                  </pic:spPr>
                </pic:pic>
              </a:graphicData>
            </a:graphic>
          </wp:inline>
        </w:drawing>
      </w:r>
    </w:p>
    <w:p w14:paraId="411BB551" w14:textId="77777777" w:rsidR="00585454" w:rsidRDefault="00096E7E" w:rsidP="00B80189">
      <w:pPr>
        <w:pStyle w:val="ppFigureNumberIndent"/>
      </w:pPr>
      <w:r>
        <w:t xml:space="preserve">Figure </w:t>
      </w:r>
      <w:r w:rsidR="00B80189">
        <w:t>4</w:t>
      </w:r>
    </w:p>
    <w:p w14:paraId="5F07AAA2" w14:textId="77777777" w:rsidR="00585454" w:rsidRDefault="000C6C39" w:rsidP="00585454">
      <w:pPr>
        <w:pStyle w:val="ppFigureCaptionIndent"/>
      </w:pPr>
      <w:r>
        <w:t xml:space="preserve"> </w:t>
      </w:r>
      <w:r w:rsidR="00096E7E">
        <w:t>New Items in the Project</w:t>
      </w:r>
    </w:p>
    <w:p w14:paraId="4429EA42" w14:textId="77777777" w:rsidR="00624DE9" w:rsidRDefault="00624DE9" w:rsidP="00624DE9">
      <w:pPr>
        <w:pStyle w:val="ppNumberList"/>
      </w:pPr>
      <w:r>
        <w:t>Open both files (</w:t>
      </w:r>
      <w:r w:rsidR="00190715">
        <w:t>XAML</w:t>
      </w:r>
      <w:r>
        <w:t xml:space="preserve"> file and code file) and familiarize yourself with them</w:t>
      </w:r>
      <w:r w:rsidR="00190715">
        <w:t>.</w:t>
      </w:r>
      <w:r>
        <w:t xml:space="preserve"> As you can see, this is a simple implementation of a </w:t>
      </w:r>
      <w:proofErr w:type="spellStart"/>
      <w:r>
        <w:t>ChildWindow</w:t>
      </w:r>
      <w:proofErr w:type="spellEnd"/>
      <w:r>
        <w:t xml:space="preserve"> control, introduced in Silverlight 3.</w:t>
      </w:r>
    </w:p>
    <w:p w14:paraId="170CC4EA" w14:textId="77777777" w:rsidR="00054CE4" w:rsidRDefault="00054CE4" w:rsidP="00054CE4">
      <w:pPr>
        <w:pStyle w:val="ppNumberList"/>
      </w:pPr>
      <w:r>
        <w:t>Open the file "</w:t>
      </w:r>
      <w:proofErr w:type="spellStart"/>
      <w:r>
        <w:t>MainPage.xaml</w:t>
      </w:r>
      <w:proofErr w:type="spellEnd"/>
      <w:r>
        <w:t>" and locate the button named "</w:t>
      </w:r>
      <w:proofErr w:type="spellStart"/>
      <w:r>
        <w:t>btnNew</w:t>
      </w:r>
      <w:proofErr w:type="spellEnd"/>
      <w:r>
        <w:t>". Add a default event handler for the button's "Click" event and navigate to the event handler'</w:t>
      </w:r>
      <w:r w:rsidR="00624DE9">
        <w:t>s function.</w:t>
      </w:r>
    </w:p>
    <w:p w14:paraId="5FEAFDCD" w14:textId="77777777" w:rsidR="00530989" w:rsidRDefault="009A4D01" w:rsidP="009A4D01">
      <w:pPr>
        <w:pStyle w:val="ppNumberList"/>
      </w:pPr>
      <w:r>
        <w:t>Ad</w:t>
      </w:r>
      <w:r w:rsidR="00624DE9">
        <w:t>d the following code to the event handler function</w:t>
      </w:r>
    </w:p>
    <w:p w14:paraId="55179589" w14:textId="77777777" w:rsidR="00585454" w:rsidRDefault="0056043E" w:rsidP="00585454">
      <w:pPr>
        <w:pStyle w:val="ppCodeLanguageIndent"/>
        <w:rPr>
          <w:rFonts w:eastAsiaTheme="minorHAnsi"/>
          <w:lang w:bidi="he-IL"/>
        </w:rPr>
      </w:pPr>
      <w:r>
        <w:rPr>
          <w:rFonts w:eastAsiaTheme="minorHAnsi"/>
          <w:lang w:bidi="he-IL"/>
        </w:rPr>
        <w:t>C#</w:t>
      </w:r>
    </w:p>
    <w:p w14:paraId="04D09079" w14:textId="77777777" w:rsidR="00585454" w:rsidRDefault="00624DE9" w:rsidP="00585454">
      <w:pPr>
        <w:pStyle w:val="ppCodeIndent"/>
        <w:rPr>
          <w:rFonts w:eastAsiaTheme="minorHAnsi"/>
          <w:lang w:bidi="he-IL"/>
        </w:rPr>
      </w:pPr>
      <w:proofErr w:type="spellStart"/>
      <w:r>
        <w:rPr>
          <w:rFonts w:eastAsiaTheme="minorHAnsi"/>
          <w:lang w:bidi="he-IL"/>
        </w:rPr>
        <w:t>NewEmployee</w:t>
      </w:r>
      <w:proofErr w:type="spellEnd"/>
      <w:r>
        <w:rPr>
          <w:rFonts w:eastAsiaTheme="minorHAnsi"/>
          <w:lang w:bidi="he-IL"/>
        </w:rPr>
        <w:t xml:space="preserve"> </w:t>
      </w:r>
      <w:proofErr w:type="spellStart"/>
      <w:r>
        <w:rPr>
          <w:rFonts w:eastAsiaTheme="minorHAnsi"/>
          <w:lang w:bidi="he-IL"/>
        </w:rPr>
        <w:t>cw</w:t>
      </w:r>
      <w:proofErr w:type="spellEnd"/>
      <w:r>
        <w:rPr>
          <w:rFonts w:eastAsiaTheme="minorHAnsi"/>
          <w:lang w:bidi="he-IL"/>
        </w:rPr>
        <w:t xml:space="preserve"> = </w:t>
      </w:r>
      <w:r>
        <w:rPr>
          <w:rFonts w:eastAsiaTheme="minorHAnsi"/>
          <w:color w:val="0000FF"/>
          <w:lang w:bidi="he-IL"/>
        </w:rPr>
        <w:t>new</w:t>
      </w:r>
      <w:r>
        <w:rPr>
          <w:rFonts w:eastAsiaTheme="minorHAnsi"/>
          <w:lang w:bidi="he-IL"/>
        </w:rPr>
        <w:t xml:space="preserve"> </w:t>
      </w:r>
      <w:proofErr w:type="spellStart"/>
      <w:r>
        <w:rPr>
          <w:rFonts w:eastAsiaTheme="minorHAnsi"/>
          <w:lang w:bidi="he-IL"/>
        </w:rPr>
        <w:t>NewEmployee</w:t>
      </w:r>
      <w:proofErr w:type="spellEnd"/>
      <w:r>
        <w:rPr>
          <w:rFonts w:eastAsiaTheme="minorHAnsi"/>
          <w:lang w:bidi="he-IL"/>
        </w:rPr>
        <w:t>();</w:t>
      </w:r>
    </w:p>
    <w:p w14:paraId="5043346B" w14:textId="77777777" w:rsidR="00585454" w:rsidRDefault="00624DE9" w:rsidP="00585454">
      <w:pPr>
        <w:pStyle w:val="ppCodeIndent"/>
        <w:rPr>
          <w:rFonts w:eastAsiaTheme="minorHAnsi"/>
          <w:lang w:bidi="he-IL"/>
        </w:rPr>
      </w:pPr>
      <w:proofErr w:type="spellStart"/>
      <w:r>
        <w:rPr>
          <w:rFonts w:eastAsiaTheme="minorHAnsi"/>
          <w:lang w:bidi="he-IL"/>
        </w:rPr>
        <w:t>EmployeeDataForm</w:t>
      </w:r>
      <w:proofErr w:type="spellEnd"/>
      <w:r>
        <w:rPr>
          <w:rFonts w:eastAsiaTheme="minorHAnsi"/>
          <w:lang w:bidi="he-IL"/>
        </w:rPr>
        <w:t xml:space="preserve"> </w:t>
      </w:r>
      <w:proofErr w:type="spellStart"/>
      <w:r>
        <w:rPr>
          <w:rFonts w:eastAsiaTheme="minorHAnsi"/>
          <w:lang w:bidi="he-IL"/>
        </w:rPr>
        <w:t>employeeDataForm</w:t>
      </w:r>
      <w:proofErr w:type="spellEnd"/>
      <w:r>
        <w:rPr>
          <w:rFonts w:eastAsiaTheme="minorHAnsi"/>
          <w:lang w:bidi="he-IL"/>
        </w:rPr>
        <w:t xml:space="preserve"> = </w:t>
      </w:r>
      <w:r>
        <w:rPr>
          <w:rFonts w:eastAsiaTheme="minorHAnsi"/>
          <w:color w:val="0000FF"/>
          <w:lang w:bidi="he-IL"/>
        </w:rPr>
        <w:t>new</w:t>
      </w:r>
      <w:r>
        <w:rPr>
          <w:rFonts w:eastAsiaTheme="minorHAnsi"/>
          <w:lang w:bidi="he-IL"/>
        </w:rPr>
        <w:t xml:space="preserve"> </w:t>
      </w:r>
      <w:proofErr w:type="spellStart"/>
      <w:r>
        <w:rPr>
          <w:rFonts w:eastAsiaTheme="minorHAnsi"/>
          <w:lang w:bidi="he-IL"/>
        </w:rPr>
        <w:t>EmployeeDataForm</w:t>
      </w:r>
      <w:proofErr w:type="spellEnd"/>
      <w:r>
        <w:rPr>
          <w:rFonts w:eastAsiaTheme="minorHAnsi"/>
          <w:lang w:bidi="he-IL"/>
        </w:rPr>
        <w:t>();</w:t>
      </w:r>
    </w:p>
    <w:p w14:paraId="3D3ECB22" w14:textId="77777777" w:rsidR="00585454" w:rsidRDefault="00624DE9" w:rsidP="00585454">
      <w:pPr>
        <w:pStyle w:val="ppCodeIndent"/>
        <w:rPr>
          <w:rFonts w:eastAsiaTheme="minorHAnsi"/>
          <w:lang w:bidi="he-IL"/>
        </w:rPr>
      </w:pPr>
      <w:proofErr w:type="spellStart"/>
      <w:r>
        <w:rPr>
          <w:rFonts w:eastAsiaTheme="minorHAnsi"/>
          <w:lang w:bidi="he-IL"/>
        </w:rPr>
        <w:t>employeeDataForm.Margin</w:t>
      </w:r>
      <w:proofErr w:type="spellEnd"/>
      <w:r>
        <w:rPr>
          <w:rFonts w:eastAsiaTheme="minorHAnsi"/>
          <w:lang w:bidi="he-IL"/>
        </w:rPr>
        <w:t xml:space="preserve"> = </w:t>
      </w:r>
      <w:r>
        <w:rPr>
          <w:rFonts w:eastAsiaTheme="minorHAnsi"/>
          <w:color w:val="0000FF"/>
          <w:lang w:bidi="he-IL"/>
        </w:rPr>
        <w:t>new</w:t>
      </w:r>
      <w:r>
        <w:rPr>
          <w:rFonts w:eastAsiaTheme="minorHAnsi"/>
          <w:lang w:bidi="he-IL"/>
        </w:rPr>
        <w:t xml:space="preserve"> Thickness(</w:t>
      </w:r>
      <w:r>
        <w:rPr>
          <w:rFonts w:eastAsiaTheme="minorHAnsi"/>
          <w:color w:val="A52A2A"/>
          <w:lang w:bidi="he-IL"/>
        </w:rPr>
        <w:t>3</w:t>
      </w:r>
      <w:r>
        <w:rPr>
          <w:rFonts w:eastAsiaTheme="minorHAnsi"/>
          <w:lang w:bidi="he-IL"/>
        </w:rPr>
        <w:t>);</w:t>
      </w:r>
    </w:p>
    <w:p w14:paraId="2D039E29" w14:textId="77777777" w:rsidR="00585454" w:rsidRDefault="00624DE9" w:rsidP="00585454">
      <w:pPr>
        <w:pStyle w:val="ppCodeIndent"/>
        <w:rPr>
          <w:rFonts w:eastAsiaTheme="minorHAnsi"/>
          <w:lang w:bidi="he-IL"/>
        </w:rPr>
      </w:pPr>
      <w:proofErr w:type="spellStart"/>
      <w:r>
        <w:rPr>
          <w:rFonts w:eastAsiaTheme="minorHAnsi"/>
          <w:lang w:bidi="he-IL"/>
        </w:rPr>
        <w:t>employeeDataForm.Width</w:t>
      </w:r>
      <w:proofErr w:type="spellEnd"/>
      <w:r>
        <w:rPr>
          <w:rFonts w:eastAsiaTheme="minorHAnsi"/>
          <w:lang w:bidi="he-IL"/>
        </w:rPr>
        <w:t xml:space="preserve"> = </w:t>
      </w:r>
      <w:r>
        <w:rPr>
          <w:rFonts w:eastAsiaTheme="minorHAnsi"/>
          <w:color w:val="A52A2A"/>
          <w:lang w:bidi="he-IL"/>
        </w:rPr>
        <w:t>450</w:t>
      </w:r>
      <w:r>
        <w:rPr>
          <w:rFonts w:eastAsiaTheme="minorHAnsi"/>
          <w:lang w:bidi="he-IL"/>
        </w:rPr>
        <w:t>;</w:t>
      </w:r>
    </w:p>
    <w:p w14:paraId="7ED75751" w14:textId="77777777" w:rsidR="00585454" w:rsidRDefault="00624DE9" w:rsidP="00585454">
      <w:pPr>
        <w:pStyle w:val="ppCodeIndent"/>
        <w:rPr>
          <w:rFonts w:eastAsiaTheme="minorHAnsi"/>
          <w:lang w:bidi="he-IL"/>
        </w:rPr>
      </w:pPr>
      <w:proofErr w:type="spellStart"/>
      <w:r>
        <w:rPr>
          <w:rFonts w:eastAsiaTheme="minorHAnsi"/>
          <w:lang w:bidi="he-IL"/>
        </w:rPr>
        <w:t>employeeDataForm.TheEmployee</w:t>
      </w:r>
      <w:proofErr w:type="spellEnd"/>
      <w:r>
        <w:rPr>
          <w:rFonts w:eastAsiaTheme="minorHAnsi"/>
          <w:lang w:bidi="he-IL"/>
        </w:rPr>
        <w:t xml:space="preserve"> = </w:t>
      </w:r>
      <w:r>
        <w:rPr>
          <w:rFonts w:eastAsiaTheme="minorHAnsi"/>
          <w:color w:val="0000FF"/>
          <w:lang w:bidi="he-IL"/>
        </w:rPr>
        <w:t>new</w:t>
      </w:r>
      <w:r>
        <w:rPr>
          <w:rFonts w:eastAsiaTheme="minorHAnsi"/>
          <w:lang w:bidi="he-IL"/>
        </w:rPr>
        <w:t xml:space="preserve"> Employee();</w:t>
      </w:r>
    </w:p>
    <w:p w14:paraId="263DC91F" w14:textId="77777777" w:rsidR="00585454" w:rsidRDefault="00624DE9" w:rsidP="00585454">
      <w:pPr>
        <w:pStyle w:val="ppCodeIndent"/>
        <w:rPr>
          <w:rFonts w:eastAsiaTheme="minorHAnsi"/>
          <w:lang w:bidi="he-IL"/>
        </w:rPr>
      </w:pPr>
      <w:proofErr w:type="spellStart"/>
      <w:r>
        <w:rPr>
          <w:rFonts w:eastAsiaTheme="minorHAnsi"/>
          <w:lang w:bidi="he-IL"/>
        </w:rPr>
        <w:t>employeeDataForm.IsLocked</w:t>
      </w:r>
      <w:proofErr w:type="spellEnd"/>
      <w:r>
        <w:rPr>
          <w:rFonts w:eastAsiaTheme="minorHAnsi"/>
          <w:lang w:bidi="he-IL"/>
        </w:rPr>
        <w:t xml:space="preserve"> = </w:t>
      </w:r>
      <w:r>
        <w:rPr>
          <w:rFonts w:eastAsiaTheme="minorHAnsi"/>
          <w:color w:val="0000FF"/>
          <w:lang w:bidi="he-IL"/>
        </w:rPr>
        <w:t>false</w:t>
      </w:r>
      <w:r>
        <w:rPr>
          <w:rFonts w:eastAsiaTheme="minorHAnsi"/>
          <w:lang w:bidi="he-IL"/>
        </w:rPr>
        <w:t>;</w:t>
      </w:r>
    </w:p>
    <w:p w14:paraId="2B596622" w14:textId="77777777" w:rsidR="00585454" w:rsidRDefault="00585454" w:rsidP="00585454">
      <w:pPr>
        <w:pStyle w:val="ppCodeIndent"/>
        <w:rPr>
          <w:rFonts w:eastAsiaTheme="minorHAnsi"/>
          <w:lang w:bidi="he-IL"/>
        </w:rPr>
      </w:pPr>
    </w:p>
    <w:p w14:paraId="1FAFDEDA" w14:textId="77777777" w:rsidR="00585454" w:rsidRDefault="00624DE9" w:rsidP="00585454">
      <w:pPr>
        <w:pStyle w:val="ppCodeIndent"/>
        <w:rPr>
          <w:rFonts w:eastAsiaTheme="minorHAnsi"/>
          <w:lang w:bidi="he-IL"/>
        </w:rPr>
      </w:pPr>
      <w:proofErr w:type="spellStart"/>
      <w:r>
        <w:rPr>
          <w:rFonts w:eastAsiaTheme="minorHAnsi"/>
          <w:lang w:bidi="he-IL"/>
        </w:rPr>
        <w:t>cw.LayoutRoot.Children.Add</w:t>
      </w:r>
      <w:proofErr w:type="spellEnd"/>
      <w:r>
        <w:rPr>
          <w:rFonts w:eastAsiaTheme="minorHAnsi"/>
          <w:lang w:bidi="he-IL"/>
        </w:rPr>
        <w:t>(</w:t>
      </w:r>
      <w:proofErr w:type="spellStart"/>
      <w:r>
        <w:rPr>
          <w:rFonts w:eastAsiaTheme="minorHAnsi"/>
          <w:lang w:bidi="he-IL"/>
        </w:rPr>
        <w:t>employeeDataForm</w:t>
      </w:r>
      <w:proofErr w:type="spellEnd"/>
      <w:r>
        <w:rPr>
          <w:rFonts w:eastAsiaTheme="minorHAnsi"/>
          <w:lang w:bidi="he-IL"/>
        </w:rPr>
        <w:t>);</w:t>
      </w:r>
    </w:p>
    <w:p w14:paraId="39050306" w14:textId="77777777" w:rsidR="00585454" w:rsidRDefault="00624DE9" w:rsidP="00585454">
      <w:pPr>
        <w:pStyle w:val="ppCodeIndent"/>
        <w:rPr>
          <w:rFonts w:eastAsiaTheme="minorHAnsi"/>
          <w:lang w:bidi="he-IL"/>
        </w:rPr>
      </w:pPr>
      <w:proofErr w:type="spellStart"/>
      <w:r>
        <w:rPr>
          <w:rFonts w:eastAsiaTheme="minorHAnsi"/>
          <w:lang w:bidi="he-IL"/>
        </w:rPr>
        <w:t>cw.HasCloseButton</w:t>
      </w:r>
      <w:proofErr w:type="spellEnd"/>
      <w:r>
        <w:rPr>
          <w:rFonts w:eastAsiaTheme="minorHAnsi"/>
          <w:lang w:bidi="he-IL"/>
        </w:rPr>
        <w:t xml:space="preserve"> = </w:t>
      </w:r>
      <w:r>
        <w:rPr>
          <w:rFonts w:eastAsiaTheme="minorHAnsi"/>
          <w:color w:val="0000FF"/>
          <w:lang w:bidi="he-IL"/>
        </w:rPr>
        <w:t>false</w:t>
      </w:r>
      <w:r>
        <w:rPr>
          <w:rFonts w:eastAsiaTheme="minorHAnsi"/>
          <w:lang w:bidi="he-IL"/>
        </w:rPr>
        <w:t>;</w:t>
      </w:r>
    </w:p>
    <w:p w14:paraId="1051CF01" w14:textId="77777777" w:rsidR="00363DB7" w:rsidRDefault="00624DE9" w:rsidP="00585454">
      <w:pPr>
        <w:pStyle w:val="ppCodeIndent"/>
        <w:rPr>
          <w:rFonts w:eastAsiaTheme="minorHAnsi"/>
          <w:lang w:bidi="he-IL"/>
        </w:rPr>
      </w:pPr>
      <w:proofErr w:type="spellStart"/>
      <w:r>
        <w:rPr>
          <w:rFonts w:eastAsiaTheme="minorHAnsi"/>
          <w:lang w:bidi="he-IL"/>
        </w:rPr>
        <w:t>cw.Title</w:t>
      </w:r>
      <w:proofErr w:type="spellEnd"/>
      <w:r>
        <w:rPr>
          <w:rFonts w:eastAsiaTheme="minorHAnsi"/>
          <w:lang w:bidi="he-IL"/>
        </w:rPr>
        <w:t xml:space="preserve"> = </w:t>
      </w:r>
      <w:r>
        <w:rPr>
          <w:rFonts w:eastAsiaTheme="minorHAnsi"/>
          <w:color w:val="A31515"/>
          <w:lang w:bidi="he-IL"/>
        </w:rPr>
        <w:t>"New Employee Details"</w:t>
      </w:r>
      <w:r>
        <w:rPr>
          <w:rFonts w:eastAsiaTheme="minorHAnsi"/>
          <w:lang w:bidi="he-IL"/>
        </w:rPr>
        <w:t>;</w:t>
      </w:r>
    </w:p>
    <w:p w14:paraId="0021CE81" w14:textId="5337C302" w:rsidR="00585454" w:rsidRPr="00621BA5" w:rsidRDefault="00621BA5" w:rsidP="00621BA5">
      <w:pPr>
        <w:pStyle w:val="ppCodeIndent"/>
        <w:rPr>
          <w:rFonts w:eastAsiaTheme="minorHAnsi"/>
          <w:lang w:bidi="he-IL"/>
        </w:rPr>
      </w:pPr>
      <w:proofErr w:type="spellStart"/>
      <w:r>
        <w:rPr>
          <w:rFonts w:eastAsiaTheme="minorHAnsi"/>
          <w:lang w:bidi="he-IL"/>
        </w:rPr>
        <w:t>cw.Show</w:t>
      </w:r>
      <w:proofErr w:type="spellEnd"/>
      <w:r>
        <w:rPr>
          <w:rFonts w:eastAsiaTheme="minorHAnsi"/>
          <w:lang w:bidi="he-IL"/>
        </w:rPr>
        <w:t>();</w:t>
      </w:r>
      <w:r w:rsidR="00363DB7" w:rsidRPr="00621BA5">
        <w:rPr>
          <w:rFonts w:eastAsiaTheme="minorHAnsi"/>
          <w:lang w:bidi="he-IL"/>
        </w:rPr>
        <w:br w:type="page"/>
      </w:r>
    </w:p>
    <w:p w14:paraId="768DD84C" w14:textId="77777777" w:rsidR="00530989" w:rsidRDefault="00624DE9" w:rsidP="00200149">
      <w:pPr>
        <w:pStyle w:val="ppNumberList"/>
      </w:pPr>
      <w:r>
        <w:lastRenderedPageBreak/>
        <w:t xml:space="preserve">Before we compile and run, we need to add the newly created employee to the </w:t>
      </w:r>
      <w:r w:rsidR="00F94C7B">
        <w:t>data grid</w:t>
      </w:r>
      <w:r w:rsidR="00200149">
        <w:t xml:space="preserve">. Add </w:t>
      </w:r>
      <w:r w:rsidR="00F94C7B">
        <w:t>the following code before calling the "Show" method</w:t>
      </w:r>
      <w:r w:rsidR="008A678A">
        <w:t>:</w:t>
      </w:r>
      <w:r w:rsidR="00F94C7B">
        <w:t xml:space="preserve"> </w:t>
      </w:r>
    </w:p>
    <w:p w14:paraId="3AAFC808" w14:textId="77777777" w:rsidR="00585454" w:rsidRDefault="0056043E" w:rsidP="00585454">
      <w:pPr>
        <w:pStyle w:val="ppCodeLanguageIndent"/>
        <w:rPr>
          <w:rFonts w:eastAsiaTheme="minorHAnsi"/>
          <w:lang w:bidi="he-IL"/>
        </w:rPr>
      </w:pPr>
      <w:r>
        <w:rPr>
          <w:rFonts w:eastAsiaTheme="minorHAnsi"/>
          <w:lang w:bidi="he-IL"/>
        </w:rPr>
        <w:t>C#</w:t>
      </w:r>
    </w:p>
    <w:p w14:paraId="0499AE75" w14:textId="77777777" w:rsidR="00585454" w:rsidRDefault="00F94C7B" w:rsidP="00585454">
      <w:pPr>
        <w:pStyle w:val="ppCodeIndent"/>
        <w:rPr>
          <w:rFonts w:eastAsiaTheme="minorHAnsi"/>
          <w:lang w:bidi="he-IL"/>
        </w:rPr>
      </w:pPr>
      <w:proofErr w:type="spellStart"/>
      <w:r>
        <w:rPr>
          <w:rFonts w:eastAsiaTheme="minorHAnsi"/>
          <w:lang w:bidi="he-IL"/>
        </w:rPr>
        <w:t>cw.Closed</w:t>
      </w:r>
      <w:proofErr w:type="spellEnd"/>
      <w:r>
        <w:rPr>
          <w:rFonts w:eastAsiaTheme="minorHAnsi"/>
          <w:lang w:bidi="he-IL"/>
        </w:rPr>
        <w:t xml:space="preserve"> += (s, </w:t>
      </w:r>
      <w:proofErr w:type="spellStart"/>
      <w:r>
        <w:rPr>
          <w:rFonts w:eastAsiaTheme="minorHAnsi"/>
          <w:lang w:bidi="he-IL"/>
        </w:rPr>
        <w:t>args</w:t>
      </w:r>
      <w:proofErr w:type="spellEnd"/>
      <w:r>
        <w:rPr>
          <w:rFonts w:eastAsiaTheme="minorHAnsi"/>
          <w:lang w:bidi="he-IL"/>
        </w:rPr>
        <w:t>) =&gt;</w:t>
      </w:r>
    </w:p>
    <w:p w14:paraId="16C65FED" w14:textId="77777777" w:rsidR="00585454" w:rsidRDefault="00F94C7B" w:rsidP="00585454">
      <w:pPr>
        <w:pStyle w:val="ppCodeIndent"/>
        <w:rPr>
          <w:rFonts w:eastAsiaTheme="minorHAnsi"/>
          <w:lang w:bidi="he-IL"/>
        </w:rPr>
      </w:pPr>
      <w:r>
        <w:rPr>
          <w:rFonts w:eastAsiaTheme="minorHAnsi"/>
          <w:lang w:bidi="he-IL"/>
        </w:rPr>
        <w:t>{</w:t>
      </w:r>
    </w:p>
    <w:p w14:paraId="535ABB06" w14:textId="77777777" w:rsidR="00585454" w:rsidRDefault="00F94C7B"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if</w:t>
      </w:r>
      <w:r>
        <w:rPr>
          <w:rFonts w:eastAsiaTheme="minorHAnsi"/>
          <w:lang w:bidi="he-IL"/>
        </w:rPr>
        <w:t xml:space="preserve"> (</w:t>
      </w:r>
      <w:proofErr w:type="spellStart"/>
      <w:r>
        <w:rPr>
          <w:rFonts w:eastAsiaTheme="minorHAnsi"/>
          <w:lang w:bidi="he-IL"/>
        </w:rPr>
        <w:t>cw.DialogResult.Value</w:t>
      </w:r>
      <w:proofErr w:type="spellEnd"/>
      <w:r>
        <w:rPr>
          <w:rFonts w:eastAsiaTheme="minorHAnsi"/>
          <w:lang w:bidi="he-IL"/>
        </w:rPr>
        <w:t xml:space="preserve"> &amp;&amp; </w:t>
      </w:r>
      <w:proofErr w:type="spellStart"/>
      <w:r>
        <w:rPr>
          <w:rFonts w:eastAsiaTheme="minorHAnsi"/>
          <w:lang w:bidi="he-IL"/>
        </w:rPr>
        <w:t>employeeDataForm.IsValid</w:t>
      </w:r>
      <w:proofErr w:type="spellEnd"/>
      <w:r>
        <w:rPr>
          <w:rFonts w:eastAsiaTheme="minorHAnsi"/>
          <w:lang w:bidi="he-IL"/>
        </w:rPr>
        <w:t>)</w:t>
      </w:r>
    </w:p>
    <w:p w14:paraId="5AC5AA4C" w14:textId="77777777" w:rsidR="00585454" w:rsidRDefault="00F94C7B" w:rsidP="00585454">
      <w:pPr>
        <w:pStyle w:val="ppCodeIndent"/>
        <w:rPr>
          <w:rFonts w:eastAsiaTheme="minorHAnsi"/>
          <w:lang w:bidi="he-IL"/>
        </w:rPr>
      </w:pPr>
      <w:r>
        <w:rPr>
          <w:rFonts w:eastAsiaTheme="minorHAnsi"/>
          <w:lang w:bidi="he-IL"/>
        </w:rPr>
        <w:t xml:space="preserve">    {</w:t>
      </w:r>
    </w:p>
    <w:p w14:paraId="6C230CA2" w14:textId="77777777" w:rsidR="00585454" w:rsidRDefault="00F94C7B" w:rsidP="00585454">
      <w:pPr>
        <w:pStyle w:val="ppCodeIndent"/>
        <w:rPr>
          <w:rFonts w:eastAsiaTheme="minorHAnsi"/>
          <w:lang w:bidi="he-IL"/>
        </w:rPr>
      </w:pPr>
      <w:r>
        <w:rPr>
          <w:rFonts w:eastAsiaTheme="minorHAnsi"/>
          <w:lang w:bidi="he-IL"/>
        </w:rPr>
        <w:t xml:space="preserve">        </w:t>
      </w:r>
      <w:proofErr w:type="spellStart"/>
      <w:r>
        <w:rPr>
          <w:rFonts w:eastAsiaTheme="minorHAnsi"/>
          <w:color w:val="2B91AF"/>
          <w:lang w:bidi="he-IL"/>
        </w:rPr>
        <w:t>EmployeesManager</w:t>
      </w:r>
      <w:proofErr w:type="spellEnd"/>
      <w:r>
        <w:rPr>
          <w:rFonts w:eastAsiaTheme="minorHAnsi"/>
          <w:lang w:bidi="he-IL"/>
        </w:rPr>
        <w:t xml:space="preserve"> </w:t>
      </w:r>
      <w:proofErr w:type="spellStart"/>
      <w:r>
        <w:rPr>
          <w:rFonts w:eastAsiaTheme="minorHAnsi"/>
          <w:lang w:bidi="he-IL"/>
        </w:rPr>
        <w:t>em</w:t>
      </w:r>
      <w:proofErr w:type="spellEnd"/>
      <w:r>
        <w:rPr>
          <w:rFonts w:eastAsiaTheme="minorHAnsi"/>
          <w:lang w:bidi="he-IL"/>
        </w:rPr>
        <w:t xml:space="preserve"> = </w:t>
      </w:r>
      <w:proofErr w:type="spellStart"/>
      <w:r>
        <w:rPr>
          <w:rFonts w:eastAsiaTheme="minorHAnsi"/>
          <w:color w:val="0000FF"/>
          <w:lang w:bidi="he-IL"/>
        </w:rPr>
        <w:t>this</w:t>
      </w:r>
      <w:r>
        <w:rPr>
          <w:rFonts w:eastAsiaTheme="minorHAnsi"/>
          <w:lang w:bidi="he-IL"/>
        </w:rPr>
        <w:t>.Resources</w:t>
      </w:r>
      <w:proofErr w:type="spellEnd"/>
      <w:r>
        <w:rPr>
          <w:rFonts w:eastAsiaTheme="minorHAnsi"/>
          <w:lang w:bidi="he-IL"/>
        </w:rPr>
        <w:t>[</w:t>
      </w:r>
      <w:r>
        <w:rPr>
          <w:rFonts w:eastAsiaTheme="minorHAnsi"/>
          <w:color w:val="A31515"/>
          <w:lang w:bidi="he-IL"/>
        </w:rPr>
        <w:t>"</w:t>
      </w:r>
      <w:proofErr w:type="spellStart"/>
      <w:r>
        <w:rPr>
          <w:rFonts w:eastAsiaTheme="minorHAnsi"/>
          <w:color w:val="A31515"/>
          <w:lang w:bidi="he-IL"/>
        </w:rPr>
        <w:t>employeeManagerViewSource</w:t>
      </w:r>
      <w:proofErr w:type="spellEnd"/>
      <w:r>
        <w:rPr>
          <w:rFonts w:eastAsiaTheme="minorHAnsi"/>
          <w:color w:val="A31515"/>
          <w:lang w:bidi="he-IL"/>
        </w:rPr>
        <w:t>"</w:t>
      </w:r>
      <w:r>
        <w:rPr>
          <w:rFonts w:eastAsiaTheme="minorHAnsi"/>
          <w:lang w:bidi="he-IL"/>
        </w:rPr>
        <w:t xml:space="preserve">] </w:t>
      </w:r>
      <w:r w:rsidR="00554529">
        <w:rPr>
          <w:rFonts w:eastAsiaTheme="minorHAnsi"/>
          <w:lang w:bidi="he-IL"/>
        </w:rPr>
        <w:br/>
        <w:t xml:space="preserve">          </w:t>
      </w:r>
      <w:r>
        <w:rPr>
          <w:rFonts w:eastAsiaTheme="minorHAnsi"/>
          <w:color w:val="0000FF"/>
          <w:lang w:bidi="he-IL"/>
        </w:rPr>
        <w:t>as</w:t>
      </w:r>
      <w:r>
        <w:rPr>
          <w:rFonts w:eastAsiaTheme="minorHAnsi"/>
          <w:lang w:bidi="he-IL"/>
        </w:rPr>
        <w:t xml:space="preserve"> </w:t>
      </w:r>
      <w:proofErr w:type="spellStart"/>
      <w:r>
        <w:rPr>
          <w:rFonts w:eastAsiaTheme="minorHAnsi"/>
          <w:color w:val="2B91AF"/>
          <w:lang w:bidi="he-IL"/>
        </w:rPr>
        <w:t>EmployeesManager</w:t>
      </w:r>
      <w:proofErr w:type="spellEnd"/>
      <w:r>
        <w:rPr>
          <w:rFonts w:eastAsiaTheme="minorHAnsi"/>
          <w:lang w:bidi="he-IL"/>
        </w:rPr>
        <w:t>;</w:t>
      </w:r>
    </w:p>
    <w:p w14:paraId="17A899B1" w14:textId="77777777" w:rsidR="00585454" w:rsidRDefault="00F94C7B" w:rsidP="00585454">
      <w:pPr>
        <w:pStyle w:val="ppCodeIndent"/>
        <w:rPr>
          <w:rFonts w:eastAsiaTheme="minorHAnsi"/>
          <w:lang w:bidi="he-IL"/>
        </w:rPr>
      </w:pPr>
      <w:r>
        <w:rPr>
          <w:rFonts w:eastAsiaTheme="minorHAnsi"/>
          <w:lang w:bidi="he-IL"/>
        </w:rPr>
        <w:t xml:space="preserve">        </w:t>
      </w:r>
      <w:proofErr w:type="spellStart"/>
      <w:r>
        <w:rPr>
          <w:rFonts w:eastAsiaTheme="minorHAnsi"/>
          <w:lang w:bidi="he-IL"/>
        </w:rPr>
        <w:t>em.Employees.Add</w:t>
      </w:r>
      <w:proofErr w:type="spellEnd"/>
      <w:r>
        <w:rPr>
          <w:rFonts w:eastAsiaTheme="minorHAnsi"/>
          <w:lang w:bidi="he-IL"/>
        </w:rPr>
        <w:t>(</w:t>
      </w:r>
      <w:proofErr w:type="spellStart"/>
      <w:r>
        <w:rPr>
          <w:rFonts w:eastAsiaTheme="minorHAnsi"/>
          <w:lang w:bidi="he-IL"/>
        </w:rPr>
        <w:t>employeeDataForm.TheEmployee</w:t>
      </w:r>
      <w:proofErr w:type="spellEnd"/>
      <w:r>
        <w:rPr>
          <w:rFonts w:eastAsiaTheme="minorHAnsi"/>
          <w:lang w:bidi="he-IL"/>
        </w:rPr>
        <w:t>);</w:t>
      </w:r>
    </w:p>
    <w:p w14:paraId="3A1CD213" w14:textId="77777777" w:rsidR="00585454" w:rsidRDefault="00F94C7B" w:rsidP="00585454">
      <w:pPr>
        <w:pStyle w:val="ppCodeIndent"/>
        <w:rPr>
          <w:rFonts w:eastAsiaTheme="minorHAnsi"/>
          <w:lang w:bidi="he-IL"/>
        </w:rPr>
      </w:pPr>
      <w:r>
        <w:rPr>
          <w:rFonts w:eastAsiaTheme="minorHAnsi"/>
          <w:lang w:bidi="he-IL"/>
        </w:rPr>
        <w:t xml:space="preserve">    }</w:t>
      </w:r>
    </w:p>
    <w:p w14:paraId="7EB3F445" w14:textId="77777777" w:rsidR="00585454" w:rsidRDefault="00F94C7B" w:rsidP="00585454">
      <w:pPr>
        <w:pStyle w:val="ppCodeIndent"/>
        <w:rPr>
          <w:rFonts w:eastAsiaTheme="minorHAnsi"/>
          <w:lang w:bidi="he-IL"/>
        </w:rPr>
      </w:pPr>
      <w:r>
        <w:rPr>
          <w:rFonts w:eastAsiaTheme="minorHAnsi"/>
          <w:lang w:bidi="he-IL"/>
        </w:rPr>
        <w:t>};</w:t>
      </w:r>
    </w:p>
    <w:p w14:paraId="58AF054F" w14:textId="77777777" w:rsidR="00624DE9" w:rsidRDefault="00DE7184" w:rsidP="000F4ECB">
      <w:pPr>
        <w:pStyle w:val="ppNumberList"/>
      </w:pPr>
      <w:r>
        <w:t>Compile and run the application. Press the "New" button</w:t>
      </w:r>
      <w:r w:rsidR="000F4ECB">
        <w:t>. A</w:t>
      </w:r>
      <w:r>
        <w:t xml:space="preserve"> popup window will appear with the employee data form in it. As you can see, there are no validations on the data</w:t>
      </w:r>
      <w:r w:rsidR="008436F5">
        <w:t xml:space="preserve"> and no default values except for the CLR defaults.</w:t>
      </w:r>
    </w:p>
    <w:p w14:paraId="4D6B867C" w14:textId="77777777" w:rsidR="008436F5" w:rsidRDefault="008436F5" w:rsidP="008436F5">
      <w:pPr>
        <w:pStyle w:val="ppNumberList"/>
      </w:pPr>
      <w:r>
        <w:t>Open the file "</w:t>
      </w:r>
      <w:proofErr w:type="spellStart"/>
      <w:r>
        <w:t>Generic.xaml</w:t>
      </w:r>
      <w:proofErr w:type="spellEnd"/>
      <w:r>
        <w:t xml:space="preserve">" located in the "Themes" folder. Look for the </w:t>
      </w:r>
      <w:proofErr w:type="spellStart"/>
      <w:r>
        <w:t>TextBox</w:t>
      </w:r>
      <w:proofErr w:type="spellEnd"/>
      <w:r>
        <w:t xml:space="preserve"> which is </w:t>
      </w:r>
      <w:r w:rsidR="007621B9">
        <w:t>bound</w:t>
      </w:r>
      <w:r>
        <w:t xml:space="preserve"> to the "Group" property. We would like to set the value of this property to "General" for all new employees. To do that we will use the new Bin</w:t>
      </w:r>
      <w:r w:rsidR="005D3541">
        <w:t xml:space="preserve">ding feature in Silverlight 4: </w:t>
      </w:r>
      <w:proofErr w:type="spellStart"/>
      <w:r>
        <w:t>TargetNullValue</w:t>
      </w:r>
      <w:proofErr w:type="spellEnd"/>
      <w:r>
        <w:t xml:space="preserve">. Replace the binding XAML in the </w:t>
      </w:r>
      <w:proofErr w:type="spellStart"/>
      <w:r>
        <w:t>TextBox</w:t>
      </w:r>
      <w:proofErr w:type="spellEnd"/>
      <w:r>
        <w:t xml:space="preserve"> with the following XAML</w:t>
      </w:r>
      <w:r w:rsidR="008A678A">
        <w:t>:</w:t>
      </w:r>
    </w:p>
    <w:p w14:paraId="0E91056F" w14:textId="6C8A19AF" w:rsidR="002D42FA" w:rsidRDefault="002D42FA" w:rsidP="002D42FA">
      <w:pPr>
        <w:pStyle w:val="ppCodeLanguageIndent"/>
      </w:pPr>
      <w:r>
        <w:t>XAML</w:t>
      </w:r>
    </w:p>
    <w:p w14:paraId="625A9A43" w14:textId="5B05F4E6" w:rsidR="002D42FA" w:rsidRDefault="002D42FA" w:rsidP="002D42FA">
      <w:pPr>
        <w:pStyle w:val="ppCodeIndent"/>
      </w:pPr>
      <w:r>
        <w:t>Text="{Binding Path=</w:t>
      </w:r>
      <w:proofErr w:type="spellStart"/>
      <w:r>
        <w:t>TheEmployee.Group</w:t>
      </w:r>
      <w:proofErr w:type="spellEnd"/>
      <w:r>
        <w:t>, Mode=</w:t>
      </w:r>
      <w:proofErr w:type="spellStart"/>
      <w:r>
        <w:t>TwoWay</w:t>
      </w:r>
      <w:proofErr w:type="spellEnd"/>
      <w:r>
        <w:t xml:space="preserve">, </w:t>
      </w:r>
    </w:p>
    <w:p w14:paraId="4AA8B2C4" w14:textId="48DCD5E1" w:rsidR="002D42FA" w:rsidRDefault="002D42FA" w:rsidP="002D42FA">
      <w:pPr>
        <w:pStyle w:val="ppCodeIndent"/>
      </w:pPr>
      <w:r>
        <w:tab/>
      </w:r>
      <w:proofErr w:type="spellStart"/>
      <w:r>
        <w:t>TargetNullValue</w:t>
      </w:r>
      <w:proofErr w:type="spellEnd"/>
      <w:r>
        <w:t>=General}"</w:t>
      </w:r>
    </w:p>
    <w:p w14:paraId="31EF1CB7" w14:textId="77777777" w:rsidR="00624DE9" w:rsidRDefault="008436F5" w:rsidP="00657E8B">
      <w:pPr>
        <w:pStyle w:val="ppNumberList"/>
      </w:pPr>
      <w:r>
        <w:t xml:space="preserve">Next, we'll change the default value </w:t>
      </w:r>
      <w:r w:rsidR="00E26D41">
        <w:t xml:space="preserve">(using </w:t>
      </w:r>
      <w:proofErr w:type="spellStart"/>
      <w:r w:rsidR="00E26D41">
        <w:t>TargetNullValue</w:t>
      </w:r>
      <w:proofErr w:type="spellEnd"/>
      <w:r w:rsidR="00E26D41">
        <w:t xml:space="preserve">) </w:t>
      </w:r>
      <w:r>
        <w:t>for the "</w:t>
      </w:r>
      <w:proofErr w:type="spellStart"/>
      <w:r>
        <w:t>NationalID</w:t>
      </w:r>
      <w:proofErr w:type="spellEnd"/>
      <w:r>
        <w:t>" property</w:t>
      </w:r>
      <w:r w:rsidR="003C5BCE">
        <w:t xml:space="preserve">. Locate the </w:t>
      </w:r>
      <w:proofErr w:type="spellStart"/>
      <w:r w:rsidR="003C5BCE">
        <w:t>TextBox</w:t>
      </w:r>
      <w:proofErr w:type="spellEnd"/>
      <w:r w:rsidR="003C5BCE">
        <w:t xml:space="preserve"> that is </w:t>
      </w:r>
      <w:r w:rsidR="00657E8B">
        <w:t>bounded</w:t>
      </w:r>
      <w:r w:rsidR="003C5BCE">
        <w:t xml:space="preserve"> to this property (should be the last </w:t>
      </w:r>
      <w:proofErr w:type="spellStart"/>
      <w:r w:rsidR="003C5BCE">
        <w:t>TextBox</w:t>
      </w:r>
      <w:proofErr w:type="spellEnd"/>
      <w:r w:rsidR="003C5BCE">
        <w:t xml:space="preserve"> element in the file) and replace the binding with the following binding</w:t>
      </w:r>
      <w:r w:rsidR="008A678A">
        <w:t>:</w:t>
      </w:r>
    </w:p>
    <w:p w14:paraId="3D2D79AA" w14:textId="77777777" w:rsidR="00585454" w:rsidRDefault="0056043E" w:rsidP="00585454">
      <w:pPr>
        <w:pStyle w:val="ppCodeLanguageIndent"/>
        <w:rPr>
          <w:rFonts w:eastAsiaTheme="minorHAnsi"/>
          <w:lang w:bidi="he-IL"/>
        </w:rPr>
      </w:pPr>
      <w:r>
        <w:rPr>
          <w:rFonts w:eastAsiaTheme="minorHAnsi"/>
          <w:lang w:bidi="he-IL"/>
        </w:rPr>
        <w:t>C#</w:t>
      </w:r>
    </w:p>
    <w:p w14:paraId="14A138CA" w14:textId="77777777" w:rsidR="00585454" w:rsidRDefault="003C5BCE" w:rsidP="00585454">
      <w:pPr>
        <w:pStyle w:val="ppCodeIndent"/>
        <w:rPr>
          <w:rFonts w:eastAsiaTheme="minorHAnsi"/>
          <w:lang w:bidi="he-IL"/>
        </w:rPr>
      </w:pPr>
      <w:r>
        <w:rPr>
          <w:rFonts w:eastAsiaTheme="minorHAnsi"/>
          <w:color w:val="FF0000"/>
          <w:lang w:bidi="he-IL"/>
        </w:rPr>
        <w:t>Text</w:t>
      </w:r>
      <w:r>
        <w:rPr>
          <w:rFonts w:eastAsiaTheme="minorHAnsi"/>
          <w:lang w:bidi="he-IL"/>
        </w:rPr>
        <w:t>="{</w:t>
      </w:r>
      <w:r>
        <w:rPr>
          <w:rFonts w:eastAsiaTheme="minorHAnsi"/>
          <w:color w:val="A31515"/>
          <w:lang w:bidi="he-IL"/>
        </w:rPr>
        <w:t>Binding</w:t>
      </w:r>
      <w:r>
        <w:rPr>
          <w:rFonts w:eastAsiaTheme="minorHAnsi"/>
          <w:color w:val="FF0000"/>
          <w:lang w:bidi="he-IL"/>
        </w:rPr>
        <w:t xml:space="preserve"> Path</w:t>
      </w:r>
      <w:r>
        <w:rPr>
          <w:rFonts w:eastAsiaTheme="minorHAnsi"/>
          <w:lang w:bidi="he-IL"/>
        </w:rPr>
        <w:t>=</w:t>
      </w:r>
      <w:proofErr w:type="spellStart"/>
      <w:r>
        <w:rPr>
          <w:rFonts w:eastAsiaTheme="minorHAnsi"/>
          <w:lang w:bidi="he-IL"/>
        </w:rPr>
        <w:t>TheEmployee.NationalID</w:t>
      </w:r>
      <w:proofErr w:type="spellEnd"/>
      <w:r>
        <w:rPr>
          <w:rFonts w:eastAsiaTheme="minorHAnsi"/>
          <w:lang w:bidi="he-IL"/>
        </w:rPr>
        <w:t>,</w:t>
      </w:r>
      <w:r>
        <w:rPr>
          <w:rFonts w:eastAsiaTheme="minorHAnsi"/>
          <w:color w:val="FF0000"/>
          <w:lang w:bidi="he-IL"/>
        </w:rPr>
        <w:t xml:space="preserve"> Mode</w:t>
      </w:r>
      <w:r>
        <w:rPr>
          <w:rFonts w:eastAsiaTheme="minorHAnsi"/>
          <w:lang w:bidi="he-IL"/>
        </w:rPr>
        <w:t>=</w:t>
      </w:r>
      <w:proofErr w:type="spellStart"/>
      <w:r>
        <w:rPr>
          <w:rFonts w:eastAsiaTheme="minorHAnsi"/>
          <w:lang w:bidi="he-IL"/>
        </w:rPr>
        <w:t>TwoWay</w:t>
      </w:r>
      <w:proofErr w:type="spellEnd"/>
      <w:r>
        <w:rPr>
          <w:rFonts w:eastAsiaTheme="minorHAnsi"/>
          <w:lang w:bidi="he-IL"/>
        </w:rPr>
        <w:t>,</w:t>
      </w:r>
    </w:p>
    <w:p w14:paraId="080C628C" w14:textId="77777777" w:rsidR="00585454" w:rsidRDefault="0056043E" w:rsidP="00585454">
      <w:pPr>
        <w:pStyle w:val="ppCodeIndent"/>
        <w:rPr>
          <w:rFonts w:eastAsiaTheme="minorHAnsi"/>
          <w:lang w:bidi="he-IL"/>
        </w:rPr>
      </w:pPr>
      <w:r>
        <w:rPr>
          <w:rFonts w:eastAsiaTheme="minorHAnsi"/>
          <w:color w:val="FF0000"/>
          <w:lang w:bidi="he-IL"/>
        </w:rPr>
        <w:tab/>
      </w:r>
      <w:proofErr w:type="spellStart"/>
      <w:r w:rsidR="003C5BCE">
        <w:rPr>
          <w:rFonts w:eastAsiaTheme="minorHAnsi"/>
          <w:color w:val="FF0000"/>
          <w:lang w:bidi="he-IL"/>
        </w:rPr>
        <w:t>TargetNullValue</w:t>
      </w:r>
      <w:proofErr w:type="spellEnd"/>
      <w:r w:rsidR="003C5BCE">
        <w:rPr>
          <w:rFonts w:eastAsiaTheme="minorHAnsi"/>
          <w:lang w:bidi="he-IL"/>
        </w:rPr>
        <w:t>=0000000000}"</w:t>
      </w:r>
    </w:p>
    <w:p w14:paraId="5E2D3B12" w14:textId="77777777" w:rsidR="00624DE9" w:rsidRDefault="003C5BCE" w:rsidP="003C5BCE">
      <w:pPr>
        <w:pStyle w:val="ppNumberList"/>
      </w:pPr>
      <w:r>
        <w:t>Compile and run the application. Press the "New</w:t>
      </w:r>
      <w:r w:rsidR="00BE4BF6">
        <w:t xml:space="preserve">" buttons and </w:t>
      </w:r>
      <w:r>
        <w:t>you'll notice that the "National ID" field is set to "</w:t>
      </w:r>
      <w:r w:rsidRPr="003C5BCE">
        <w:t>0000000000</w:t>
      </w:r>
      <w:r>
        <w:t>" and the group is set to "General".</w:t>
      </w:r>
    </w:p>
    <w:p w14:paraId="084013CF" w14:textId="77777777" w:rsidR="00624DE9" w:rsidRDefault="003C5BCE" w:rsidP="00D1056C">
      <w:pPr>
        <w:pStyle w:val="ppNumberList"/>
      </w:pPr>
      <w:r>
        <w:t xml:space="preserve">In addition to default values we would like to </w:t>
      </w:r>
      <w:r w:rsidR="00FC5B78">
        <w:t>validate the</w:t>
      </w:r>
      <w:r>
        <w:t xml:space="preserve"> employee information</w:t>
      </w:r>
      <w:r w:rsidR="00345D5F">
        <w:t xml:space="preserve"> that is entered</w:t>
      </w:r>
      <w:r w:rsidR="002A4032">
        <w:t xml:space="preserve">. To do that we'll </w:t>
      </w:r>
      <w:r w:rsidR="00CF5BB3">
        <w:t xml:space="preserve">change the Employee's class properties </w:t>
      </w:r>
      <w:r w:rsidR="008A678A">
        <w:t>by adding</w:t>
      </w:r>
      <w:r w:rsidR="00CF5BB3">
        <w:t xml:space="preserve"> validation and exception </w:t>
      </w:r>
      <w:r w:rsidR="00A77CE2">
        <w:t>code</w:t>
      </w:r>
      <w:r w:rsidR="00CF5BB3">
        <w:t xml:space="preserve"> and </w:t>
      </w:r>
      <w:r w:rsidR="00A77CE2">
        <w:t xml:space="preserve">by </w:t>
      </w:r>
      <w:r w:rsidR="008A678A">
        <w:t>using</w:t>
      </w:r>
      <w:r w:rsidR="00CF5BB3">
        <w:t xml:space="preserve"> the </w:t>
      </w:r>
      <w:proofErr w:type="spellStart"/>
      <w:r w:rsidR="00CF5BB3">
        <w:t>ValidatesOnExceptions</w:t>
      </w:r>
      <w:proofErr w:type="spellEnd"/>
      <w:r w:rsidR="00CF5BB3">
        <w:t xml:space="preserve"> attribute</w:t>
      </w:r>
      <w:r w:rsidR="00CB23B3">
        <w:t xml:space="preserve">.  We'll also add in </w:t>
      </w:r>
      <w:r w:rsidR="00D1056C">
        <w:t>a</w:t>
      </w:r>
      <w:r w:rsidR="00CF5BB3">
        <w:t xml:space="preserve"> new featu</w:t>
      </w:r>
      <w:r w:rsidR="00D1056C">
        <w:t>re introduced in Silverlight 4:</w:t>
      </w:r>
      <w:r w:rsidR="00CF5BB3">
        <w:t xml:space="preserve"> </w:t>
      </w:r>
      <w:r w:rsidR="00CF5BB3" w:rsidRPr="00CF5BB3">
        <w:t>the</w:t>
      </w:r>
      <w:r w:rsidR="00CF5BB3" w:rsidRPr="00CF5BB3">
        <w:rPr>
          <w:b/>
          <w:bCs/>
        </w:rPr>
        <w:t xml:space="preserve"> </w:t>
      </w:r>
      <w:proofErr w:type="spellStart"/>
      <w:r w:rsidR="00CF5BB3" w:rsidRPr="00CF5BB3">
        <w:rPr>
          <w:b/>
          <w:bCs/>
        </w:rPr>
        <w:t>IDataErrorInfo</w:t>
      </w:r>
      <w:proofErr w:type="spellEnd"/>
      <w:r w:rsidR="00CF5BB3" w:rsidRPr="00CF5BB3">
        <w:rPr>
          <w:b/>
          <w:bCs/>
        </w:rPr>
        <w:t xml:space="preserve"> </w:t>
      </w:r>
      <w:r w:rsidR="00CF5BB3" w:rsidRPr="00CF5BB3">
        <w:t>interface</w:t>
      </w:r>
      <w:r w:rsidR="00CF5BB3">
        <w:t>. Open the file "</w:t>
      </w:r>
      <w:proofErr w:type="spellStart"/>
      <w:r w:rsidR="00CF5BB3">
        <w:t>Employee.cs</w:t>
      </w:r>
      <w:proofErr w:type="spellEnd"/>
      <w:r w:rsidR="00CF5BB3">
        <w:t>" and change the class declaration to the following declaration</w:t>
      </w:r>
      <w:r w:rsidR="00F1785F">
        <w:t>:</w:t>
      </w:r>
    </w:p>
    <w:p w14:paraId="1D449FC1" w14:textId="77777777" w:rsidR="00585454" w:rsidRDefault="0056043E" w:rsidP="00585454">
      <w:pPr>
        <w:pStyle w:val="ppCodeLanguageIndent"/>
        <w:rPr>
          <w:rFonts w:eastAsiaTheme="minorHAnsi"/>
          <w:lang w:bidi="he-IL"/>
        </w:rPr>
      </w:pPr>
      <w:r>
        <w:rPr>
          <w:rFonts w:eastAsiaTheme="minorHAnsi"/>
          <w:lang w:bidi="he-IL"/>
        </w:rPr>
        <w:t>C#</w:t>
      </w:r>
    </w:p>
    <w:p w14:paraId="6CB16163" w14:textId="77777777" w:rsidR="00585454" w:rsidRDefault="00CF5BB3" w:rsidP="00585454">
      <w:pPr>
        <w:pStyle w:val="ppCodeIndent"/>
        <w:rPr>
          <w:rFonts w:eastAsiaTheme="minorHAnsi"/>
          <w:lang w:bidi="he-IL"/>
        </w:rPr>
      </w:pPr>
      <w:r>
        <w:rPr>
          <w:rFonts w:eastAsiaTheme="minorHAnsi"/>
          <w:lang w:bidi="he-IL"/>
        </w:rPr>
        <w:t xml:space="preserve">public class Employee : </w:t>
      </w:r>
      <w:proofErr w:type="spellStart"/>
      <w:r>
        <w:rPr>
          <w:rFonts w:eastAsiaTheme="minorHAnsi"/>
          <w:lang w:bidi="he-IL"/>
        </w:rPr>
        <w:t>INotifyPropertyChanged</w:t>
      </w:r>
      <w:proofErr w:type="spellEnd"/>
      <w:r>
        <w:rPr>
          <w:rFonts w:eastAsiaTheme="minorHAnsi"/>
          <w:lang w:bidi="he-IL"/>
        </w:rPr>
        <w:t xml:space="preserve">, </w:t>
      </w:r>
      <w:proofErr w:type="spellStart"/>
      <w:r>
        <w:rPr>
          <w:rFonts w:eastAsiaTheme="minorHAnsi"/>
          <w:lang w:bidi="he-IL"/>
        </w:rPr>
        <w:t>IDataErrorInfo</w:t>
      </w:r>
      <w:proofErr w:type="spellEnd"/>
    </w:p>
    <w:p w14:paraId="6BF20E98" w14:textId="77777777" w:rsidR="00624DE9" w:rsidRDefault="00CF5BB3" w:rsidP="009B0031">
      <w:pPr>
        <w:pStyle w:val="ppNumberList"/>
      </w:pPr>
      <w:r>
        <w:lastRenderedPageBreak/>
        <w:t>Right click the "</w:t>
      </w:r>
      <w:proofErr w:type="spellStart"/>
      <w:r>
        <w:t>IDataErrorInfo</w:t>
      </w:r>
      <w:proofErr w:type="spellEnd"/>
      <w:r>
        <w:t>" interface</w:t>
      </w:r>
      <w:r w:rsidR="00F1785F">
        <w:t>,</w:t>
      </w:r>
      <w:r>
        <w:t xml:space="preserve"> and from the context menu select "</w:t>
      </w:r>
      <w:r w:rsidRPr="00CF5BB3">
        <w:rPr>
          <w:b/>
          <w:bCs/>
        </w:rPr>
        <w:t xml:space="preserve">Implement Interface </w:t>
      </w:r>
      <w:r w:rsidRPr="00CF5BB3">
        <w:rPr>
          <w:b/>
          <w:bCs/>
        </w:rPr>
        <w:sym w:font="Wingdings" w:char="F0E0"/>
      </w:r>
      <w:r w:rsidRPr="00CF5BB3">
        <w:rPr>
          <w:b/>
          <w:bCs/>
        </w:rPr>
        <w:t xml:space="preserve"> Implement Interface</w:t>
      </w:r>
      <w:r>
        <w:t>"</w:t>
      </w:r>
    </w:p>
    <w:p w14:paraId="4026D255" w14:textId="77777777" w:rsidR="00585454" w:rsidRDefault="00CF5BB3" w:rsidP="00585454">
      <w:pPr>
        <w:pStyle w:val="ppFigureIndent"/>
      </w:pPr>
      <w:r>
        <w:rPr>
          <w:noProof/>
          <w:lang w:bidi="he-IL"/>
        </w:rPr>
        <w:drawing>
          <wp:inline distT="0" distB="0" distL="0" distR="0" wp14:editId="122C9205">
            <wp:extent cx="5658181" cy="578977"/>
            <wp:effectExtent l="19050" t="0" r="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5662658" cy="579435"/>
                    </a:xfrm>
                    <a:prstGeom prst="rect">
                      <a:avLst/>
                    </a:prstGeom>
                    <a:noFill/>
                    <a:ln w="9525">
                      <a:noFill/>
                      <a:miter lim="800000"/>
                      <a:headEnd/>
                      <a:tailEnd/>
                    </a:ln>
                  </pic:spPr>
                </pic:pic>
              </a:graphicData>
            </a:graphic>
          </wp:inline>
        </w:drawing>
      </w:r>
    </w:p>
    <w:p w14:paraId="2C5FDD1F" w14:textId="77777777" w:rsidR="00585454" w:rsidRDefault="00F67D64" w:rsidP="00B80189">
      <w:pPr>
        <w:pStyle w:val="ppFigureNumberIndent"/>
      </w:pPr>
      <w:r>
        <w:t xml:space="preserve">Figure </w:t>
      </w:r>
      <w:r w:rsidR="00B80189">
        <w:t>5</w:t>
      </w:r>
    </w:p>
    <w:p w14:paraId="74B2CAB8" w14:textId="77777777" w:rsidR="00585454" w:rsidRDefault="00710C09" w:rsidP="00585454">
      <w:pPr>
        <w:pStyle w:val="ppFigureCaptionIndent"/>
      </w:pPr>
      <w:r>
        <w:t xml:space="preserve"> </w:t>
      </w:r>
      <w:r w:rsidR="00F67D64">
        <w:t>Automatic Interface Implementation</w:t>
      </w:r>
    </w:p>
    <w:p w14:paraId="0A17FA98" w14:textId="77777777" w:rsidR="008B3B9C" w:rsidRDefault="00825E04" w:rsidP="00825E04">
      <w:pPr>
        <w:pStyle w:val="ppNumberList"/>
      </w:pPr>
      <w:r>
        <w:t xml:space="preserve">This generates the code for the Error and </w:t>
      </w:r>
      <w:proofErr w:type="gramStart"/>
      <w:r>
        <w:t>this[</w:t>
      </w:r>
      <w:proofErr w:type="gramEnd"/>
      <w:r>
        <w:t xml:space="preserve">] properties. </w:t>
      </w:r>
    </w:p>
    <w:p w14:paraId="54F55589" w14:textId="77777777" w:rsidR="00D93BAD" w:rsidRDefault="008B3B9C">
      <w:pPr>
        <w:pStyle w:val="ppNumberList"/>
      </w:pPr>
      <w:r>
        <w:t xml:space="preserve">Replace </w:t>
      </w:r>
      <w:r w:rsidR="001A5B16">
        <w:t xml:space="preserve">generated Error and this[] properties with </w:t>
      </w:r>
      <w:r>
        <w:t xml:space="preserve">the </w:t>
      </w:r>
      <w:r w:rsidR="005220EE">
        <w:t>following code</w:t>
      </w:r>
      <w:r w:rsidR="005201A4">
        <w:rPr>
          <w:rStyle w:val="FootnoteReference"/>
        </w:rPr>
        <w:footnoteReference w:id="1"/>
      </w:r>
    </w:p>
    <w:p w14:paraId="62DF4B13" w14:textId="77777777" w:rsidR="00585454" w:rsidRDefault="004B5134" w:rsidP="00585454">
      <w:pPr>
        <w:pStyle w:val="ppCodeLanguageIndent"/>
        <w:rPr>
          <w:rFonts w:eastAsiaTheme="minorHAnsi"/>
          <w:lang w:bidi="he-IL"/>
        </w:rPr>
      </w:pPr>
      <w:r>
        <w:rPr>
          <w:rFonts w:eastAsiaTheme="minorHAnsi"/>
          <w:lang w:bidi="he-IL"/>
        </w:rPr>
        <w:t>C#</w:t>
      </w:r>
    </w:p>
    <w:p w14:paraId="2B4FFDBB" w14:textId="77777777" w:rsidR="00585454" w:rsidRDefault="008B3B9C" w:rsidP="00585454">
      <w:pPr>
        <w:pStyle w:val="ppCodeIndent"/>
        <w:rPr>
          <w:rFonts w:eastAsiaTheme="minorHAnsi"/>
          <w:lang w:bidi="he-IL"/>
        </w:rPr>
      </w:pPr>
      <w:r>
        <w:rPr>
          <w:rFonts w:eastAsiaTheme="minorHAnsi"/>
          <w:color w:val="0000FF"/>
          <w:lang w:bidi="he-IL"/>
        </w:rPr>
        <w:t>string</w:t>
      </w:r>
      <w:r>
        <w:rPr>
          <w:rFonts w:eastAsiaTheme="minorHAnsi"/>
          <w:lang w:bidi="he-IL"/>
        </w:rPr>
        <w:t xml:space="preserve"> errors = </w:t>
      </w:r>
      <w:r>
        <w:rPr>
          <w:rFonts w:eastAsiaTheme="minorHAnsi"/>
          <w:color w:val="0000FF"/>
          <w:lang w:bidi="he-IL"/>
        </w:rPr>
        <w:t>null</w:t>
      </w:r>
      <w:r>
        <w:rPr>
          <w:rFonts w:eastAsiaTheme="minorHAnsi"/>
          <w:lang w:bidi="he-IL"/>
        </w:rPr>
        <w:t>;</w:t>
      </w:r>
    </w:p>
    <w:p w14:paraId="36C5C301" w14:textId="77777777" w:rsidR="00585454" w:rsidRDefault="008B3B9C" w:rsidP="00585454">
      <w:pPr>
        <w:pStyle w:val="ppCodeIndent"/>
        <w:rPr>
          <w:rFonts w:eastAsiaTheme="minorHAnsi"/>
          <w:lang w:bidi="he-IL"/>
        </w:rPr>
      </w:pPr>
      <w:r>
        <w:rPr>
          <w:rFonts w:eastAsiaTheme="minorHAnsi"/>
          <w:color w:val="0000FF"/>
          <w:lang w:bidi="he-IL"/>
        </w:rPr>
        <w:t>public</w:t>
      </w:r>
      <w:r>
        <w:rPr>
          <w:rFonts w:eastAsiaTheme="minorHAnsi"/>
          <w:lang w:bidi="he-IL"/>
        </w:rPr>
        <w:t xml:space="preserve"> </w:t>
      </w:r>
      <w:r>
        <w:rPr>
          <w:rFonts w:eastAsiaTheme="minorHAnsi"/>
          <w:color w:val="0000FF"/>
          <w:lang w:bidi="he-IL"/>
        </w:rPr>
        <w:t>string</w:t>
      </w:r>
      <w:r>
        <w:rPr>
          <w:rFonts w:eastAsiaTheme="minorHAnsi"/>
          <w:lang w:bidi="he-IL"/>
        </w:rPr>
        <w:t xml:space="preserve"> Error</w:t>
      </w:r>
    </w:p>
    <w:p w14:paraId="5BD6CF8F" w14:textId="77777777" w:rsidR="00585454" w:rsidRDefault="008B3B9C" w:rsidP="00585454">
      <w:pPr>
        <w:pStyle w:val="ppCodeIndent"/>
        <w:rPr>
          <w:rFonts w:eastAsiaTheme="minorHAnsi"/>
          <w:lang w:bidi="he-IL"/>
        </w:rPr>
      </w:pPr>
      <w:r>
        <w:rPr>
          <w:rFonts w:eastAsiaTheme="minorHAnsi"/>
          <w:lang w:bidi="he-IL"/>
        </w:rPr>
        <w:t>{</w:t>
      </w:r>
    </w:p>
    <w:p w14:paraId="5AE584C1"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get</w:t>
      </w:r>
      <w:r>
        <w:rPr>
          <w:rFonts w:eastAsiaTheme="minorHAnsi"/>
          <w:lang w:bidi="he-IL"/>
        </w:rPr>
        <w:t xml:space="preserve"> { </w:t>
      </w:r>
      <w:r>
        <w:rPr>
          <w:rFonts w:eastAsiaTheme="minorHAnsi"/>
          <w:color w:val="0000FF"/>
          <w:lang w:bidi="he-IL"/>
        </w:rPr>
        <w:t>return</w:t>
      </w:r>
      <w:r>
        <w:rPr>
          <w:rFonts w:eastAsiaTheme="minorHAnsi"/>
          <w:lang w:bidi="he-IL"/>
        </w:rPr>
        <w:t xml:space="preserve"> errors; }</w:t>
      </w:r>
    </w:p>
    <w:p w14:paraId="3222B7DB" w14:textId="77777777" w:rsidR="00585454" w:rsidRDefault="008B3B9C" w:rsidP="00585454">
      <w:pPr>
        <w:pStyle w:val="ppCodeIndent"/>
        <w:rPr>
          <w:rFonts w:eastAsiaTheme="minorHAnsi"/>
          <w:lang w:bidi="he-IL"/>
        </w:rPr>
      </w:pPr>
      <w:r>
        <w:rPr>
          <w:rFonts w:eastAsiaTheme="minorHAnsi"/>
          <w:lang w:bidi="he-IL"/>
        </w:rPr>
        <w:t>}</w:t>
      </w:r>
    </w:p>
    <w:p w14:paraId="78F41AEE" w14:textId="77777777" w:rsidR="00585454" w:rsidRDefault="00585454" w:rsidP="00585454">
      <w:pPr>
        <w:pStyle w:val="ppCodeIndent"/>
        <w:rPr>
          <w:rFonts w:eastAsiaTheme="minorHAnsi"/>
          <w:lang w:bidi="he-IL"/>
        </w:rPr>
      </w:pPr>
    </w:p>
    <w:p w14:paraId="47BA1C83" w14:textId="77777777" w:rsidR="00585454" w:rsidRDefault="008B3B9C" w:rsidP="00585454">
      <w:pPr>
        <w:pStyle w:val="ppCodeIndent"/>
        <w:rPr>
          <w:rFonts w:eastAsiaTheme="minorHAnsi"/>
          <w:lang w:bidi="he-IL"/>
        </w:rPr>
      </w:pPr>
      <w:r>
        <w:rPr>
          <w:rFonts w:eastAsiaTheme="minorHAnsi"/>
          <w:color w:val="0000FF"/>
          <w:lang w:bidi="he-IL"/>
        </w:rPr>
        <w:t>public</w:t>
      </w:r>
      <w:r>
        <w:rPr>
          <w:rFonts w:eastAsiaTheme="minorHAnsi"/>
          <w:lang w:bidi="he-IL"/>
        </w:rPr>
        <w:t xml:space="preserve"> </w:t>
      </w:r>
      <w:r>
        <w:rPr>
          <w:rFonts w:eastAsiaTheme="minorHAnsi"/>
          <w:color w:val="0000FF"/>
          <w:lang w:bidi="he-IL"/>
        </w:rPr>
        <w:t>string</w:t>
      </w:r>
      <w:r>
        <w:rPr>
          <w:rFonts w:eastAsiaTheme="minorHAnsi"/>
          <w:lang w:bidi="he-IL"/>
        </w:rPr>
        <w:t xml:space="preserve"> </w:t>
      </w:r>
      <w:r>
        <w:rPr>
          <w:rFonts w:eastAsiaTheme="minorHAnsi"/>
          <w:color w:val="0000FF"/>
          <w:lang w:bidi="he-IL"/>
        </w:rPr>
        <w:t>this</w:t>
      </w:r>
      <w:r>
        <w:rPr>
          <w:rFonts w:eastAsiaTheme="minorHAnsi"/>
          <w:lang w:bidi="he-IL"/>
        </w:rPr>
        <w:t>[</w:t>
      </w:r>
      <w:r>
        <w:rPr>
          <w:rFonts w:eastAsiaTheme="minorHAnsi"/>
          <w:color w:val="0000FF"/>
          <w:lang w:bidi="he-IL"/>
        </w:rPr>
        <w:t>string</w:t>
      </w:r>
      <w:r>
        <w:rPr>
          <w:rFonts w:eastAsiaTheme="minorHAnsi"/>
          <w:lang w:bidi="he-IL"/>
        </w:rPr>
        <w:t xml:space="preserve"> </w:t>
      </w:r>
      <w:proofErr w:type="spellStart"/>
      <w:r>
        <w:rPr>
          <w:rFonts w:eastAsiaTheme="minorHAnsi"/>
          <w:lang w:bidi="he-IL"/>
        </w:rPr>
        <w:t>columnName</w:t>
      </w:r>
      <w:proofErr w:type="spellEnd"/>
      <w:r>
        <w:rPr>
          <w:rFonts w:eastAsiaTheme="minorHAnsi"/>
          <w:lang w:bidi="he-IL"/>
        </w:rPr>
        <w:t>]</w:t>
      </w:r>
    </w:p>
    <w:p w14:paraId="49E4B7C3" w14:textId="77777777" w:rsidR="00585454" w:rsidRDefault="008B3B9C" w:rsidP="00585454">
      <w:pPr>
        <w:pStyle w:val="ppCodeIndent"/>
        <w:rPr>
          <w:rFonts w:eastAsiaTheme="minorHAnsi"/>
          <w:lang w:bidi="he-IL"/>
        </w:rPr>
      </w:pPr>
      <w:r>
        <w:rPr>
          <w:rFonts w:eastAsiaTheme="minorHAnsi"/>
          <w:lang w:bidi="he-IL"/>
        </w:rPr>
        <w:t>{</w:t>
      </w:r>
    </w:p>
    <w:p w14:paraId="666A9C70"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get</w:t>
      </w:r>
    </w:p>
    <w:p w14:paraId="23006468" w14:textId="77777777" w:rsidR="00585454" w:rsidRDefault="008B3B9C" w:rsidP="00585454">
      <w:pPr>
        <w:pStyle w:val="ppCodeIndent"/>
        <w:rPr>
          <w:rFonts w:eastAsiaTheme="minorHAnsi"/>
          <w:lang w:bidi="he-IL"/>
        </w:rPr>
      </w:pPr>
      <w:r>
        <w:rPr>
          <w:rFonts w:eastAsiaTheme="minorHAnsi"/>
          <w:lang w:bidi="he-IL"/>
        </w:rPr>
        <w:t xml:space="preserve">    {</w:t>
      </w:r>
    </w:p>
    <w:p w14:paraId="6118BCF3"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string</w:t>
      </w:r>
      <w:r>
        <w:rPr>
          <w:rFonts w:eastAsiaTheme="minorHAnsi"/>
          <w:lang w:bidi="he-IL"/>
        </w:rPr>
        <w:t xml:space="preserve"> result = </w:t>
      </w:r>
      <w:r>
        <w:rPr>
          <w:rFonts w:eastAsiaTheme="minorHAnsi"/>
          <w:color w:val="0000FF"/>
          <w:lang w:bidi="he-IL"/>
        </w:rPr>
        <w:t>null</w:t>
      </w:r>
      <w:r>
        <w:rPr>
          <w:rFonts w:eastAsiaTheme="minorHAnsi"/>
          <w:lang w:bidi="he-IL"/>
        </w:rPr>
        <w:t>;</w:t>
      </w:r>
    </w:p>
    <w:p w14:paraId="0D15A7F2" w14:textId="77777777" w:rsidR="00585454" w:rsidRDefault="00585454" w:rsidP="00585454">
      <w:pPr>
        <w:pStyle w:val="ppCodeIndent"/>
        <w:rPr>
          <w:rFonts w:eastAsiaTheme="minorHAnsi"/>
          <w:lang w:bidi="he-IL"/>
        </w:rPr>
      </w:pPr>
    </w:p>
    <w:p w14:paraId="12D8B773"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if</w:t>
      </w:r>
      <w:r>
        <w:rPr>
          <w:rFonts w:eastAsiaTheme="minorHAnsi"/>
          <w:lang w:bidi="he-IL"/>
        </w:rPr>
        <w:t xml:space="preserve"> (</w:t>
      </w:r>
      <w:proofErr w:type="spellStart"/>
      <w:r>
        <w:rPr>
          <w:rFonts w:eastAsiaTheme="minorHAnsi"/>
          <w:lang w:bidi="he-IL"/>
        </w:rPr>
        <w:t>columnName</w:t>
      </w:r>
      <w:proofErr w:type="spellEnd"/>
      <w:r>
        <w:rPr>
          <w:rFonts w:eastAsiaTheme="minorHAnsi"/>
          <w:lang w:bidi="he-IL"/>
        </w:rPr>
        <w:t xml:space="preserve"> == </w:t>
      </w:r>
      <w:r>
        <w:rPr>
          <w:rFonts w:eastAsiaTheme="minorHAnsi"/>
          <w:color w:val="A31515"/>
          <w:lang w:bidi="he-IL"/>
        </w:rPr>
        <w:t>"</w:t>
      </w:r>
      <w:proofErr w:type="spellStart"/>
      <w:r>
        <w:rPr>
          <w:rFonts w:eastAsiaTheme="minorHAnsi"/>
          <w:color w:val="A31515"/>
          <w:lang w:bidi="he-IL"/>
        </w:rPr>
        <w:t>FirstName</w:t>
      </w:r>
      <w:proofErr w:type="spellEnd"/>
      <w:r>
        <w:rPr>
          <w:rFonts w:eastAsiaTheme="minorHAnsi"/>
          <w:color w:val="A31515"/>
          <w:lang w:bidi="he-IL"/>
        </w:rPr>
        <w:t>"</w:t>
      </w:r>
      <w:r>
        <w:rPr>
          <w:rFonts w:eastAsiaTheme="minorHAnsi"/>
          <w:lang w:bidi="he-IL"/>
        </w:rPr>
        <w:t>)</w:t>
      </w:r>
    </w:p>
    <w:p w14:paraId="1F0263A9" w14:textId="77777777" w:rsidR="00585454" w:rsidRDefault="008B3B9C" w:rsidP="00585454">
      <w:pPr>
        <w:pStyle w:val="ppCodeIndent"/>
        <w:rPr>
          <w:rFonts w:eastAsiaTheme="minorHAnsi"/>
          <w:lang w:bidi="he-IL"/>
        </w:rPr>
      </w:pPr>
      <w:r>
        <w:rPr>
          <w:rFonts w:eastAsiaTheme="minorHAnsi"/>
          <w:lang w:bidi="he-IL"/>
        </w:rPr>
        <w:t xml:space="preserve">        {</w:t>
      </w:r>
    </w:p>
    <w:p w14:paraId="39B61CAB"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if</w:t>
      </w:r>
      <w:r>
        <w:rPr>
          <w:rFonts w:eastAsiaTheme="minorHAnsi"/>
          <w:lang w:bidi="he-IL"/>
        </w:rPr>
        <w:t xml:space="preserve"> (</w:t>
      </w:r>
      <w:proofErr w:type="spellStart"/>
      <w:r>
        <w:rPr>
          <w:rFonts w:eastAsiaTheme="minorHAnsi"/>
          <w:color w:val="2B91AF"/>
          <w:lang w:bidi="he-IL"/>
        </w:rPr>
        <w:t>String</w:t>
      </w:r>
      <w:r>
        <w:rPr>
          <w:rFonts w:eastAsiaTheme="minorHAnsi"/>
          <w:lang w:bidi="he-IL"/>
        </w:rPr>
        <w:t>.IsNullOrEmpty</w:t>
      </w:r>
      <w:proofErr w:type="spellEnd"/>
      <w:r>
        <w:rPr>
          <w:rFonts w:eastAsiaTheme="minorHAnsi"/>
          <w:lang w:bidi="he-IL"/>
        </w:rPr>
        <w:t>(</w:t>
      </w:r>
      <w:proofErr w:type="spellStart"/>
      <w:r>
        <w:rPr>
          <w:rFonts w:eastAsiaTheme="minorHAnsi"/>
          <w:lang w:bidi="he-IL"/>
        </w:rPr>
        <w:t>FirstName</w:t>
      </w:r>
      <w:proofErr w:type="spellEnd"/>
      <w:r>
        <w:rPr>
          <w:rFonts w:eastAsiaTheme="minorHAnsi"/>
          <w:lang w:bidi="he-IL"/>
        </w:rPr>
        <w:t>))</w:t>
      </w:r>
    </w:p>
    <w:p w14:paraId="1A769089" w14:textId="77777777" w:rsidR="00585454" w:rsidRDefault="008B3B9C" w:rsidP="00585454">
      <w:pPr>
        <w:pStyle w:val="ppCodeIndent"/>
        <w:rPr>
          <w:rFonts w:eastAsiaTheme="minorHAnsi"/>
          <w:lang w:bidi="he-IL"/>
        </w:rPr>
      </w:pPr>
      <w:r>
        <w:rPr>
          <w:rFonts w:eastAsiaTheme="minorHAnsi"/>
          <w:lang w:bidi="he-IL"/>
        </w:rPr>
        <w:t xml:space="preserve">                </w:t>
      </w:r>
      <w:proofErr w:type="gramStart"/>
      <w:r>
        <w:rPr>
          <w:rFonts w:eastAsiaTheme="minorHAnsi"/>
          <w:lang w:bidi="he-IL"/>
        </w:rPr>
        <w:t>result</w:t>
      </w:r>
      <w:proofErr w:type="gramEnd"/>
      <w:r>
        <w:rPr>
          <w:rFonts w:eastAsiaTheme="minorHAnsi"/>
          <w:lang w:bidi="he-IL"/>
        </w:rPr>
        <w:t xml:space="preserve"> = </w:t>
      </w:r>
      <w:r>
        <w:rPr>
          <w:rFonts w:eastAsiaTheme="minorHAnsi"/>
          <w:color w:val="A31515"/>
          <w:lang w:bidi="he-IL"/>
        </w:rPr>
        <w:t>"</w:t>
      </w:r>
      <w:proofErr w:type="spellStart"/>
      <w:r>
        <w:rPr>
          <w:rFonts w:eastAsiaTheme="minorHAnsi"/>
          <w:color w:val="A31515"/>
          <w:lang w:bidi="he-IL"/>
        </w:rPr>
        <w:t>Firstname</w:t>
      </w:r>
      <w:proofErr w:type="spellEnd"/>
      <w:r>
        <w:rPr>
          <w:rFonts w:eastAsiaTheme="minorHAnsi"/>
          <w:color w:val="A31515"/>
          <w:lang w:bidi="he-IL"/>
        </w:rPr>
        <w:t xml:space="preserve"> has to be set!"</w:t>
      </w:r>
      <w:r>
        <w:rPr>
          <w:rFonts w:eastAsiaTheme="minorHAnsi"/>
          <w:lang w:bidi="he-IL"/>
        </w:rPr>
        <w:t>;</w:t>
      </w:r>
    </w:p>
    <w:p w14:paraId="51938507"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else</w:t>
      </w:r>
      <w:r>
        <w:rPr>
          <w:rFonts w:eastAsiaTheme="minorHAnsi"/>
          <w:lang w:bidi="he-IL"/>
        </w:rPr>
        <w:t xml:space="preserve"> </w:t>
      </w:r>
      <w:r>
        <w:rPr>
          <w:rFonts w:eastAsiaTheme="minorHAnsi"/>
          <w:color w:val="0000FF"/>
          <w:lang w:bidi="he-IL"/>
        </w:rPr>
        <w:t>if</w:t>
      </w:r>
      <w:r>
        <w:rPr>
          <w:rFonts w:eastAsiaTheme="minorHAnsi"/>
          <w:lang w:bidi="he-IL"/>
        </w:rPr>
        <w:t xml:space="preserve"> (</w:t>
      </w:r>
      <w:proofErr w:type="spellStart"/>
      <w:r>
        <w:rPr>
          <w:rFonts w:eastAsiaTheme="minorHAnsi"/>
          <w:lang w:bidi="he-IL"/>
        </w:rPr>
        <w:t>FirstName.Length</w:t>
      </w:r>
      <w:proofErr w:type="spellEnd"/>
      <w:r>
        <w:rPr>
          <w:rFonts w:eastAsiaTheme="minorHAnsi"/>
          <w:lang w:bidi="he-IL"/>
        </w:rPr>
        <w:t xml:space="preserve"> &lt; </w:t>
      </w:r>
      <w:r>
        <w:rPr>
          <w:rFonts w:eastAsiaTheme="minorHAnsi"/>
          <w:color w:val="A52A2A"/>
          <w:lang w:bidi="he-IL"/>
        </w:rPr>
        <w:t>3</w:t>
      </w:r>
      <w:r>
        <w:rPr>
          <w:rFonts w:eastAsiaTheme="minorHAnsi"/>
          <w:lang w:bidi="he-IL"/>
        </w:rPr>
        <w:t>)</w:t>
      </w:r>
    </w:p>
    <w:p w14:paraId="23632C4B" w14:textId="77777777" w:rsidR="00585454" w:rsidRDefault="008B3B9C" w:rsidP="00585454">
      <w:pPr>
        <w:pStyle w:val="ppCodeIndent"/>
        <w:rPr>
          <w:rFonts w:eastAsiaTheme="minorHAnsi"/>
          <w:lang w:bidi="he-IL"/>
        </w:rPr>
      </w:pPr>
      <w:r>
        <w:rPr>
          <w:rFonts w:eastAsiaTheme="minorHAnsi"/>
          <w:lang w:bidi="he-IL"/>
        </w:rPr>
        <w:t xml:space="preserve">                </w:t>
      </w:r>
      <w:proofErr w:type="gramStart"/>
      <w:r>
        <w:rPr>
          <w:rFonts w:eastAsiaTheme="minorHAnsi"/>
          <w:lang w:bidi="he-IL"/>
        </w:rPr>
        <w:t>result</w:t>
      </w:r>
      <w:proofErr w:type="gramEnd"/>
      <w:r>
        <w:rPr>
          <w:rFonts w:eastAsiaTheme="minorHAnsi"/>
          <w:lang w:bidi="he-IL"/>
        </w:rPr>
        <w:t xml:space="preserve"> = </w:t>
      </w:r>
      <w:r>
        <w:rPr>
          <w:rFonts w:eastAsiaTheme="minorHAnsi"/>
          <w:color w:val="A31515"/>
          <w:lang w:bidi="he-IL"/>
        </w:rPr>
        <w:t>"</w:t>
      </w:r>
      <w:proofErr w:type="spellStart"/>
      <w:r>
        <w:rPr>
          <w:rFonts w:eastAsiaTheme="minorHAnsi"/>
          <w:color w:val="A31515"/>
          <w:lang w:bidi="he-IL"/>
        </w:rPr>
        <w:t>Firstname's</w:t>
      </w:r>
      <w:proofErr w:type="spellEnd"/>
      <w:r>
        <w:rPr>
          <w:rFonts w:eastAsiaTheme="minorHAnsi"/>
          <w:color w:val="A31515"/>
          <w:lang w:bidi="he-IL"/>
        </w:rPr>
        <w:t xml:space="preserve"> length has to be at least 5 characters!"</w:t>
      </w:r>
      <w:r>
        <w:rPr>
          <w:rFonts w:eastAsiaTheme="minorHAnsi"/>
          <w:lang w:bidi="he-IL"/>
        </w:rPr>
        <w:t>;</w:t>
      </w:r>
    </w:p>
    <w:p w14:paraId="2EA70F6A" w14:textId="77777777" w:rsidR="00585454" w:rsidRDefault="008B3B9C" w:rsidP="00585454">
      <w:pPr>
        <w:pStyle w:val="ppCodeIndent"/>
        <w:rPr>
          <w:rFonts w:eastAsiaTheme="minorHAnsi"/>
          <w:lang w:bidi="he-IL"/>
        </w:rPr>
      </w:pPr>
      <w:r>
        <w:rPr>
          <w:rFonts w:eastAsiaTheme="minorHAnsi"/>
          <w:lang w:bidi="he-IL"/>
        </w:rPr>
        <w:t xml:space="preserve">        }</w:t>
      </w:r>
    </w:p>
    <w:p w14:paraId="5A072B00"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else</w:t>
      </w:r>
      <w:r>
        <w:rPr>
          <w:rFonts w:eastAsiaTheme="minorHAnsi"/>
          <w:lang w:bidi="he-IL"/>
        </w:rPr>
        <w:t xml:space="preserve"> </w:t>
      </w:r>
      <w:r>
        <w:rPr>
          <w:rFonts w:eastAsiaTheme="minorHAnsi"/>
          <w:color w:val="0000FF"/>
          <w:lang w:bidi="he-IL"/>
        </w:rPr>
        <w:t>if</w:t>
      </w:r>
      <w:r>
        <w:rPr>
          <w:rFonts w:eastAsiaTheme="minorHAnsi"/>
          <w:lang w:bidi="he-IL"/>
        </w:rPr>
        <w:t xml:space="preserve"> (</w:t>
      </w:r>
      <w:proofErr w:type="spellStart"/>
      <w:r>
        <w:rPr>
          <w:rFonts w:eastAsiaTheme="minorHAnsi"/>
          <w:lang w:bidi="he-IL"/>
        </w:rPr>
        <w:t>columnName</w:t>
      </w:r>
      <w:proofErr w:type="spellEnd"/>
      <w:r>
        <w:rPr>
          <w:rFonts w:eastAsiaTheme="minorHAnsi"/>
          <w:lang w:bidi="he-IL"/>
        </w:rPr>
        <w:t xml:space="preserve"> == </w:t>
      </w:r>
      <w:r>
        <w:rPr>
          <w:rFonts w:eastAsiaTheme="minorHAnsi"/>
          <w:color w:val="A31515"/>
          <w:lang w:bidi="he-IL"/>
        </w:rPr>
        <w:t>"</w:t>
      </w:r>
      <w:proofErr w:type="spellStart"/>
      <w:r>
        <w:rPr>
          <w:rFonts w:eastAsiaTheme="minorHAnsi"/>
          <w:color w:val="A31515"/>
          <w:lang w:bidi="he-IL"/>
        </w:rPr>
        <w:t>LastName</w:t>
      </w:r>
      <w:proofErr w:type="spellEnd"/>
      <w:r>
        <w:rPr>
          <w:rFonts w:eastAsiaTheme="minorHAnsi"/>
          <w:color w:val="A31515"/>
          <w:lang w:bidi="he-IL"/>
        </w:rPr>
        <w:t>"</w:t>
      </w:r>
      <w:r>
        <w:rPr>
          <w:rFonts w:eastAsiaTheme="minorHAnsi"/>
          <w:lang w:bidi="he-IL"/>
        </w:rPr>
        <w:t>)</w:t>
      </w:r>
    </w:p>
    <w:p w14:paraId="60098281" w14:textId="77777777" w:rsidR="00585454" w:rsidRDefault="008B3B9C" w:rsidP="00585454">
      <w:pPr>
        <w:pStyle w:val="ppCodeIndent"/>
        <w:rPr>
          <w:rFonts w:eastAsiaTheme="minorHAnsi"/>
          <w:lang w:bidi="he-IL"/>
        </w:rPr>
      </w:pPr>
      <w:r>
        <w:rPr>
          <w:rFonts w:eastAsiaTheme="minorHAnsi"/>
          <w:lang w:bidi="he-IL"/>
        </w:rPr>
        <w:t xml:space="preserve">        {</w:t>
      </w:r>
    </w:p>
    <w:p w14:paraId="67E07118"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if</w:t>
      </w:r>
      <w:r>
        <w:rPr>
          <w:rFonts w:eastAsiaTheme="minorHAnsi"/>
          <w:lang w:bidi="he-IL"/>
        </w:rPr>
        <w:t xml:space="preserve"> (</w:t>
      </w:r>
      <w:proofErr w:type="spellStart"/>
      <w:r>
        <w:rPr>
          <w:rFonts w:eastAsiaTheme="minorHAnsi"/>
          <w:color w:val="2B91AF"/>
          <w:lang w:bidi="he-IL"/>
        </w:rPr>
        <w:t>String</w:t>
      </w:r>
      <w:r>
        <w:rPr>
          <w:rFonts w:eastAsiaTheme="minorHAnsi"/>
          <w:lang w:bidi="he-IL"/>
        </w:rPr>
        <w:t>.IsNullOrEmpty</w:t>
      </w:r>
      <w:proofErr w:type="spellEnd"/>
      <w:r>
        <w:rPr>
          <w:rFonts w:eastAsiaTheme="minorHAnsi"/>
          <w:lang w:bidi="he-IL"/>
        </w:rPr>
        <w:t>(</w:t>
      </w:r>
      <w:proofErr w:type="spellStart"/>
      <w:r>
        <w:rPr>
          <w:rFonts w:eastAsiaTheme="minorHAnsi"/>
          <w:lang w:bidi="he-IL"/>
        </w:rPr>
        <w:t>LastName</w:t>
      </w:r>
      <w:proofErr w:type="spellEnd"/>
      <w:r>
        <w:rPr>
          <w:rFonts w:eastAsiaTheme="minorHAnsi"/>
          <w:lang w:bidi="he-IL"/>
        </w:rPr>
        <w:t>))</w:t>
      </w:r>
    </w:p>
    <w:p w14:paraId="285F8494" w14:textId="77777777" w:rsidR="00585454" w:rsidRDefault="008B3B9C" w:rsidP="00585454">
      <w:pPr>
        <w:pStyle w:val="ppCodeIndent"/>
        <w:rPr>
          <w:rFonts w:eastAsiaTheme="minorHAnsi"/>
          <w:lang w:bidi="he-IL"/>
        </w:rPr>
      </w:pPr>
      <w:r>
        <w:rPr>
          <w:rFonts w:eastAsiaTheme="minorHAnsi"/>
          <w:lang w:bidi="he-IL"/>
        </w:rPr>
        <w:t xml:space="preserve">                </w:t>
      </w:r>
      <w:proofErr w:type="gramStart"/>
      <w:r>
        <w:rPr>
          <w:rFonts w:eastAsiaTheme="minorHAnsi"/>
          <w:lang w:bidi="he-IL"/>
        </w:rPr>
        <w:t>result</w:t>
      </w:r>
      <w:proofErr w:type="gramEnd"/>
      <w:r>
        <w:rPr>
          <w:rFonts w:eastAsiaTheme="minorHAnsi"/>
          <w:lang w:bidi="he-IL"/>
        </w:rPr>
        <w:t xml:space="preserve"> = </w:t>
      </w:r>
      <w:r>
        <w:rPr>
          <w:rFonts w:eastAsiaTheme="minorHAnsi"/>
          <w:color w:val="A31515"/>
          <w:lang w:bidi="he-IL"/>
        </w:rPr>
        <w:t>"</w:t>
      </w:r>
      <w:proofErr w:type="spellStart"/>
      <w:r>
        <w:rPr>
          <w:rFonts w:eastAsiaTheme="minorHAnsi"/>
          <w:color w:val="A31515"/>
          <w:lang w:bidi="he-IL"/>
        </w:rPr>
        <w:t>LastName</w:t>
      </w:r>
      <w:proofErr w:type="spellEnd"/>
      <w:r>
        <w:rPr>
          <w:rFonts w:eastAsiaTheme="minorHAnsi"/>
          <w:color w:val="A31515"/>
          <w:lang w:bidi="he-IL"/>
        </w:rPr>
        <w:t xml:space="preserve"> has to be set!"</w:t>
      </w:r>
      <w:r>
        <w:rPr>
          <w:rFonts w:eastAsiaTheme="minorHAnsi"/>
          <w:lang w:bidi="he-IL"/>
        </w:rPr>
        <w:t>;</w:t>
      </w:r>
    </w:p>
    <w:p w14:paraId="736DF9F4"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else</w:t>
      </w:r>
      <w:r>
        <w:rPr>
          <w:rFonts w:eastAsiaTheme="minorHAnsi"/>
          <w:lang w:bidi="he-IL"/>
        </w:rPr>
        <w:t xml:space="preserve"> </w:t>
      </w:r>
      <w:r>
        <w:rPr>
          <w:rFonts w:eastAsiaTheme="minorHAnsi"/>
          <w:color w:val="0000FF"/>
          <w:lang w:bidi="he-IL"/>
        </w:rPr>
        <w:t>if</w:t>
      </w:r>
      <w:r>
        <w:rPr>
          <w:rFonts w:eastAsiaTheme="minorHAnsi"/>
          <w:lang w:bidi="he-IL"/>
        </w:rPr>
        <w:t xml:space="preserve"> (</w:t>
      </w:r>
      <w:proofErr w:type="spellStart"/>
      <w:r>
        <w:rPr>
          <w:rFonts w:eastAsiaTheme="minorHAnsi"/>
          <w:lang w:bidi="he-IL"/>
        </w:rPr>
        <w:t>LastName.Length</w:t>
      </w:r>
      <w:proofErr w:type="spellEnd"/>
      <w:r>
        <w:rPr>
          <w:rFonts w:eastAsiaTheme="minorHAnsi"/>
          <w:lang w:bidi="he-IL"/>
        </w:rPr>
        <w:t xml:space="preserve"> &lt; </w:t>
      </w:r>
      <w:r>
        <w:rPr>
          <w:rFonts w:eastAsiaTheme="minorHAnsi"/>
          <w:color w:val="A52A2A"/>
          <w:lang w:bidi="he-IL"/>
        </w:rPr>
        <w:t>3</w:t>
      </w:r>
      <w:r>
        <w:rPr>
          <w:rFonts w:eastAsiaTheme="minorHAnsi"/>
          <w:lang w:bidi="he-IL"/>
        </w:rPr>
        <w:t>)</w:t>
      </w:r>
    </w:p>
    <w:p w14:paraId="5D1AFDD3" w14:textId="77777777" w:rsidR="00585454" w:rsidRDefault="008B3B9C" w:rsidP="00585454">
      <w:pPr>
        <w:pStyle w:val="ppCodeIndent"/>
        <w:rPr>
          <w:rFonts w:eastAsiaTheme="minorHAnsi"/>
          <w:lang w:bidi="he-IL"/>
        </w:rPr>
      </w:pPr>
      <w:r>
        <w:rPr>
          <w:rFonts w:eastAsiaTheme="minorHAnsi"/>
          <w:lang w:bidi="he-IL"/>
        </w:rPr>
        <w:t xml:space="preserve">                </w:t>
      </w:r>
      <w:proofErr w:type="gramStart"/>
      <w:r>
        <w:rPr>
          <w:rFonts w:eastAsiaTheme="minorHAnsi"/>
          <w:lang w:bidi="he-IL"/>
        </w:rPr>
        <w:t>result</w:t>
      </w:r>
      <w:proofErr w:type="gramEnd"/>
      <w:r>
        <w:rPr>
          <w:rFonts w:eastAsiaTheme="minorHAnsi"/>
          <w:lang w:bidi="he-IL"/>
        </w:rPr>
        <w:t xml:space="preserve"> = </w:t>
      </w:r>
      <w:r>
        <w:rPr>
          <w:rFonts w:eastAsiaTheme="minorHAnsi"/>
          <w:color w:val="A31515"/>
          <w:lang w:bidi="he-IL"/>
        </w:rPr>
        <w:t>"</w:t>
      </w:r>
      <w:proofErr w:type="spellStart"/>
      <w:r>
        <w:rPr>
          <w:rFonts w:eastAsiaTheme="minorHAnsi"/>
          <w:color w:val="A31515"/>
          <w:lang w:bidi="he-IL"/>
        </w:rPr>
        <w:t>LastName's</w:t>
      </w:r>
      <w:proofErr w:type="spellEnd"/>
      <w:r>
        <w:rPr>
          <w:rFonts w:eastAsiaTheme="minorHAnsi"/>
          <w:color w:val="A31515"/>
          <w:lang w:bidi="he-IL"/>
        </w:rPr>
        <w:t xml:space="preserve"> length has to be at least 5 characters!"</w:t>
      </w:r>
      <w:r>
        <w:rPr>
          <w:rFonts w:eastAsiaTheme="minorHAnsi"/>
          <w:lang w:bidi="he-IL"/>
        </w:rPr>
        <w:t>;</w:t>
      </w:r>
    </w:p>
    <w:p w14:paraId="6F886EFA" w14:textId="77777777" w:rsidR="00585454" w:rsidRDefault="008B3B9C" w:rsidP="00585454">
      <w:pPr>
        <w:pStyle w:val="ppCodeIndent"/>
        <w:rPr>
          <w:rFonts w:eastAsiaTheme="minorHAnsi"/>
          <w:lang w:bidi="he-IL"/>
        </w:rPr>
      </w:pPr>
      <w:r>
        <w:rPr>
          <w:rFonts w:eastAsiaTheme="minorHAnsi"/>
          <w:lang w:bidi="he-IL"/>
        </w:rPr>
        <w:t xml:space="preserve">        }</w:t>
      </w:r>
    </w:p>
    <w:p w14:paraId="6016592A"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else</w:t>
      </w:r>
      <w:r>
        <w:rPr>
          <w:rFonts w:eastAsiaTheme="minorHAnsi"/>
          <w:lang w:bidi="he-IL"/>
        </w:rPr>
        <w:t xml:space="preserve"> </w:t>
      </w:r>
      <w:r>
        <w:rPr>
          <w:rFonts w:eastAsiaTheme="minorHAnsi"/>
          <w:color w:val="0000FF"/>
          <w:lang w:bidi="he-IL"/>
        </w:rPr>
        <w:t>if</w:t>
      </w:r>
      <w:r>
        <w:rPr>
          <w:rFonts w:eastAsiaTheme="minorHAnsi"/>
          <w:lang w:bidi="he-IL"/>
        </w:rPr>
        <w:t xml:space="preserve"> (</w:t>
      </w:r>
      <w:proofErr w:type="spellStart"/>
      <w:r>
        <w:rPr>
          <w:rFonts w:eastAsiaTheme="minorHAnsi"/>
          <w:lang w:bidi="he-IL"/>
        </w:rPr>
        <w:t>columnName</w:t>
      </w:r>
      <w:proofErr w:type="spellEnd"/>
      <w:r>
        <w:rPr>
          <w:rFonts w:eastAsiaTheme="minorHAnsi"/>
          <w:lang w:bidi="he-IL"/>
        </w:rPr>
        <w:t xml:space="preserve"> == </w:t>
      </w:r>
      <w:r>
        <w:rPr>
          <w:rFonts w:eastAsiaTheme="minorHAnsi"/>
          <w:color w:val="A31515"/>
          <w:lang w:bidi="he-IL"/>
        </w:rPr>
        <w:t>"Income"</w:t>
      </w:r>
      <w:r>
        <w:rPr>
          <w:rFonts w:eastAsiaTheme="minorHAnsi"/>
          <w:lang w:bidi="he-IL"/>
        </w:rPr>
        <w:t>)</w:t>
      </w:r>
    </w:p>
    <w:p w14:paraId="54679346" w14:textId="77777777" w:rsidR="00585454" w:rsidRDefault="008B3B9C" w:rsidP="00585454">
      <w:pPr>
        <w:pStyle w:val="ppCodeIndent"/>
        <w:rPr>
          <w:rFonts w:eastAsiaTheme="minorHAnsi"/>
          <w:lang w:bidi="he-IL"/>
        </w:rPr>
      </w:pPr>
      <w:r>
        <w:rPr>
          <w:rFonts w:eastAsiaTheme="minorHAnsi"/>
          <w:lang w:bidi="he-IL"/>
        </w:rPr>
        <w:t xml:space="preserve">        {</w:t>
      </w:r>
    </w:p>
    <w:p w14:paraId="2489B74D"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if</w:t>
      </w:r>
      <w:r>
        <w:rPr>
          <w:rFonts w:eastAsiaTheme="minorHAnsi"/>
          <w:lang w:bidi="he-IL"/>
        </w:rPr>
        <w:t xml:space="preserve"> (Income &lt;= </w:t>
      </w:r>
      <w:r>
        <w:rPr>
          <w:rFonts w:eastAsiaTheme="minorHAnsi"/>
          <w:color w:val="A52A2A"/>
          <w:lang w:bidi="he-IL"/>
        </w:rPr>
        <w:t>0</w:t>
      </w:r>
      <w:r>
        <w:rPr>
          <w:rFonts w:eastAsiaTheme="minorHAnsi"/>
          <w:lang w:bidi="he-IL"/>
        </w:rPr>
        <w:t>)</w:t>
      </w:r>
    </w:p>
    <w:p w14:paraId="5249DAC4" w14:textId="77777777" w:rsidR="00585454" w:rsidRDefault="008B3B9C" w:rsidP="00585454">
      <w:pPr>
        <w:pStyle w:val="ppCodeIndent"/>
        <w:rPr>
          <w:rFonts w:eastAsiaTheme="minorHAnsi"/>
          <w:lang w:bidi="he-IL"/>
        </w:rPr>
      </w:pPr>
      <w:r>
        <w:rPr>
          <w:rFonts w:eastAsiaTheme="minorHAnsi"/>
          <w:lang w:bidi="he-IL"/>
        </w:rPr>
        <w:t xml:space="preserve">                </w:t>
      </w:r>
      <w:proofErr w:type="gramStart"/>
      <w:r>
        <w:rPr>
          <w:rFonts w:eastAsiaTheme="minorHAnsi"/>
          <w:lang w:bidi="he-IL"/>
        </w:rPr>
        <w:t>result</w:t>
      </w:r>
      <w:proofErr w:type="gramEnd"/>
      <w:r>
        <w:rPr>
          <w:rFonts w:eastAsiaTheme="minorHAnsi"/>
          <w:lang w:bidi="he-IL"/>
        </w:rPr>
        <w:t xml:space="preserve"> = </w:t>
      </w:r>
      <w:r>
        <w:rPr>
          <w:rFonts w:eastAsiaTheme="minorHAnsi"/>
          <w:color w:val="A31515"/>
          <w:lang w:bidi="he-IL"/>
        </w:rPr>
        <w:t>"The income has to be positive!"</w:t>
      </w:r>
      <w:r>
        <w:rPr>
          <w:rFonts w:eastAsiaTheme="minorHAnsi"/>
          <w:lang w:bidi="he-IL"/>
        </w:rPr>
        <w:t>;</w:t>
      </w:r>
    </w:p>
    <w:p w14:paraId="765A6A37" w14:textId="77777777" w:rsidR="00585454" w:rsidRDefault="008B3B9C" w:rsidP="00585454">
      <w:pPr>
        <w:pStyle w:val="ppCodeIndent"/>
        <w:rPr>
          <w:rFonts w:eastAsiaTheme="minorHAnsi"/>
          <w:lang w:bidi="he-IL"/>
        </w:rPr>
      </w:pPr>
      <w:r>
        <w:rPr>
          <w:rFonts w:eastAsiaTheme="minorHAnsi"/>
          <w:lang w:bidi="he-IL"/>
        </w:rPr>
        <w:t xml:space="preserve">        }</w:t>
      </w:r>
    </w:p>
    <w:p w14:paraId="05A9B818"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else</w:t>
      </w:r>
      <w:r>
        <w:rPr>
          <w:rFonts w:eastAsiaTheme="minorHAnsi"/>
          <w:lang w:bidi="he-IL"/>
        </w:rPr>
        <w:t xml:space="preserve"> </w:t>
      </w:r>
      <w:r>
        <w:rPr>
          <w:rFonts w:eastAsiaTheme="minorHAnsi"/>
          <w:color w:val="0000FF"/>
          <w:lang w:bidi="he-IL"/>
        </w:rPr>
        <w:t>if</w:t>
      </w:r>
      <w:r>
        <w:rPr>
          <w:rFonts w:eastAsiaTheme="minorHAnsi"/>
          <w:lang w:bidi="he-IL"/>
        </w:rPr>
        <w:t xml:space="preserve"> (</w:t>
      </w:r>
      <w:proofErr w:type="spellStart"/>
      <w:r>
        <w:rPr>
          <w:rFonts w:eastAsiaTheme="minorHAnsi"/>
          <w:lang w:bidi="he-IL"/>
        </w:rPr>
        <w:t>columnName</w:t>
      </w:r>
      <w:proofErr w:type="spellEnd"/>
      <w:r>
        <w:rPr>
          <w:rFonts w:eastAsiaTheme="minorHAnsi"/>
          <w:lang w:bidi="he-IL"/>
        </w:rPr>
        <w:t xml:space="preserve"> == </w:t>
      </w:r>
      <w:r>
        <w:rPr>
          <w:rFonts w:eastAsiaTheme="minorHAnsi"/>
          <w:color w:val="A31515"/>
          <w:lang w:bidi="he-IL"/>
        </w:rPr>
        <w:t>"</w:t>
      </w:r>
      <w:proofErr w:type="spellStart"/>
      <w:r>
        <w:rPr>
          <w:rFonts w:eastAsiaTheme="minorHAnsi"/>
          <w:color w:val="A31515"/>
          <w:lang w:bidi="he-IL"/>
        </w:rPr>
        <w:t>TaxPercent</w:t>
      </w:r>
      <w:proofErr w:type="spellEnd"/>
      <w:r>
        <w:rPr>
          <w:rFonts w:eastAsiaTheme="minorHAnsi"/>
          <w:color w:val="A31515"/>
          <w:lang w:bidi="he-IL"/>
        </w:rPr>
        <w:t>"</w:t>
      </w:r>
      <w:r>
        <w:rPr>
          <w:rFonts w:eastAsiaTheme="minorHAnsi"/>
          <w:lang w:bidi="he-IL"/>
        </w:rPr>
        <w:t>)</w:t>
      </w:r>
    </w:p>
    <w:p w14:paraId="5B082AC9" w14:textId="77777777" w:rsidR="00585454" w:rsidRDefault="008B3B9C" w:rsidP="00585454">
      <w:pPr>
        <w:pStyle w:val="ppCodeIndent"/>
        <w:rPr>
          <w:rFonts w:eastAsiaTheme="minorHAnsi"/>
          <w:lang w:bidi="he-IL"/>
        </w:rPr>
      </w:pPr>
      <w:r>
        <w:rPr>
          <w:rFonts w:eastAsiaTheme="minorHAnsi"/>
          <w:lang w:bidi="he-IL"/>
        </w:rPr>
        <w:lastRenderedPageBreak/>
        <w:t xml:space="preserve">        {</w:t>
      </w:r>
    </w:p>
    <w:p w14:paraId="635E5874"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if</w:t>
      </w:r>
      <w:r>
        <w:rPr>
          <w:rFonts w:eastAsiaTheme="minorHAnsi"/>
          <w:lang w:bidi="he-IL"/>
        </w:rPr>
        <w:t xml:space="preserve"> (</w:t>
      </w:r>
      <w:proofErr w:type="spellStart"/>
      <w:r>
        <w:rPr>
          <w:rFonts w:eastAsiaTheme="minorHAnsi"/>
          <w:lang w:bidi="he-IL"/>
        </w:rPr>
        <w:t>TaxPercent</w:t>
      </w:r>
      <w:proofErr w:type="spellEnd"/>
      <w:r>
        <w:rPr>
          <w:rFonts w:eastAsiaTheme="minorHAnsi"/>
          <w:lang w:bidi="he-IL"/>
        </w:rPr>
        <w:t xml:space="preserve"> &lt;= </w:t>
      </w:r>
      <w:r>
        <w:rPr>
          <w:rFonts w:eastAsiaTheme="minorHAnsi"/>
          <w:color w:val="A52A2A"/>
          <w:lang w:bidi="he-IL"/>
        </w:rPr>
        <w:t>0</w:t>
      </w:r>
      <w:r>
        <w:rPr>
          <w:rFonts w:eastAsiaTheme="minorHAnsi"/>
          <w:lang w:bidi="he-IL"/>
        </w:rPr>
        <w:t>)</w:t>
      </w:r>
    </w:p>
    <w:p w14:paraId="35744883" w14:textId="77777777" w:rsidR="00585454" w:rsidRDefault="008B3B9C" w:rsidP="00585454">
      <w:pPr>
        <w:pStyle w:val="ppCodeIndent"/>
        <w:rPr>
          <w:rFonts w:eastAsiaTheme="minorHAnsi"/>
          <w:lang w:bidi="he-IL"/>
        </w:rPr>
      </w:pPr>
      <w:r>
        <w:rPr>
          <w:rFonts w:eastAsiaTheme="minorHAnsi"/>
          <w:lang w:bidi="he-IL"/>
        </w:rPr>
        <w:t xml:space="preserve">                </w:t>
      </w:r>
      <w:proofErr w:type="gramStart"/>
      <w:r>
        <w:rPr>
          <w:rFonts w:eastAsiaTheme="minorHAnsi"/>
          <w:lang w:bidi="he-IL"/>
        </w:rPr>
        <w:t>result</w:t>
      </w:r>
      <w:proofErr w:type="gramEnd"/>
      <w:r>
        <w:rPr>
          <w:rFonts w:eastAsiaTheme="minorHAnsi"/>
          <w:lang w:bidi="he-IL"/>
        </w:rPr>
        <w:t xml:space="preserve"> = </w:t>
      </w:r>
      <w:r>
        <w:rPr>
          <w:rFonts w:eastAsiaTheme="minorHAnsi"/>
          <w:color w:val="A31515"/>
          <w:lang w:bidi="he-IL"/>
        </w:rPr>
        <w:t>"The tax has to be positive!"</w:t>
      </w:r>
      <w:r>
        <w:rPr>
          <w:rFonts w:eastAsiaTheme="minorHAnsi"/>
          <w:lang w:bidi="he-IL"/>
        </w:rPr>
        <w:t>;</w:t>
      </w:r>
    </w:p>
    <w:p w14:paraId="490E926B"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else</w:t>
      </w:r>
      <w:r>
        <w:rPr>
          <w:rFonts w:eastAsiaTheme="minorHAnsi"/>
          <w:lang w:bidi="he-IL"/>
        </w:rPr>
        <w:t xml:space="preserve"> </w:t>
      </w:r>
      <w:r>
        <w:rPr>
          <w:rFonts w:eastAsiaTheme="minorHAnsi"/>
          <w:color w:val="0000FF"/>
          <w:lang w:bidi="he-IL"/>
        </w:rPr>
        <w:t>if</w:t>
      </w:r>
      <w:r>
        <w:rPr>
          <w:rFonts w:eastAsiaTheme="minorHAnsi"/>
          <w:lang w:bidi="he-IL"/>
        </w:rPr>
        <w:t xml:space="preserve"> (</w:t>
      </w:r>
      <w:proofErr w:type="spellStart"/>
      <w:r>
        <w:rPr>
          <w:rFonts w:eastAsiaTheme="minorHAnsi"/>
          <w:lang w:bidi="he-IL"/>
        </w:rPr>
        <w:t>TaxPercent</w:t>
      </w:r>
      <w:proofErr w:type="spellEnd"/>
      <w:r>
        <w:rPr>
          <w:rFonts w:eastAsiaTheme="minorHAnsi"/>
          <w:lang w:bidi="he-IL"/>
        </w:rPr>
        <w:t xml:space="preserve"> &gt;= </w:t>
      </w:r>
      <w:r>
        <w:rPr>
          <w:rFonts w:eastAsiaTheme="minorHAnsi"/>
          <w:color w:val="A52A2A"/>
          <w:lang w:bidi="he-IL"/>
        </w:rPr>
        <w:t>1</w:t>
      </w:r>
      <w:r>
        <w:rPr>
          <w:rFonts w:eastAsiaTheme="minorHAnsi"/>
          <w:lang w:bidi="he-IL"/>
        </w:rPr>
        <w:t>)</w:t>
      </w:r>
    </w:p>
    <w:p w14:paraId="4F1401FD" w14:textId="77777777" w:rsidR="00585454" w:rsidRDefault="008B3B9C" w:rsidP="00585454">
      <w:pPr>
        <w:pStyle w:val="ppCodeIndent"/>
        <w:rPr>
          <w:rFonts w:eastAsiaTheme="minorHAnsi"/>
          <w:lang w:bidi="he-IL"/>
        </w:rPr>
      </w:pPr>
      <w:r>
        <w:rPr>
          <w:rFonts w:eastAsiaTheme="minorHAnsi"/>
          <w:lang w:bidi="he-IL"/>
        </w:rPr>
        <w:t xml:space="preserve">                </w:t>
      </w:r>
      <w:proofErr w:type="spellStart"/>
      <w:r>
        <w:rPr>
          <w:rFonts w:eastAsiaTheme="minorHAnsi"/>
          <w:lang w:bidi="he-IL"/>
        </w:rPr>
        <w:t>TaxPercent</w:t>
      </w:r>
      <w:proofErr w:type="spellEnd"/>
      <w:r>
        <w:rPr>
          <w:rFonts w:eastAsiaTheme="minorHAnsi"/>
          <w:lang w:bidi="he-IL"/>
        </w:rPr>
        <w:t xml:space="preserve"> /= </w:t>
      </w:r>
      <w:r>
        <w:rPr>
          <w:rFonts w:eastAsiaTheme="minorHAnsi"/>
          <w:color w:val="A52A2A"/>
          <w:lang w:bidi="he-IL"/>
        </w:rPr>
        <w:t>100</w:t>
      </w:r>
      <w:r>
        <w:rPr>
          <w:rFonts w:eastAsiaTheme="minorHAnsi"/>
          <w:lang w:bidi="he-IL"/>
        </w:rPr>
        <w:t>;</w:t>
      </w:r>
    </w:p>
    <w:p w14:paraId="4D9D2F0F" w14:textId="77777777" w:rsidR="00585454" w:rsidRDefault="008B3B9C" w:rsidP="00585454">
      <w:pPr>
        <w:pStyle w:val="ppCodeIndent"/>
        <w:rPr>
          <w:rFonts w:eastAsiaTheme="minorHAnsi"/>
          <w:lang w:bidi="he-IL"/>
        </w:rPr>
      </w:pPr>
      <w:r>
        <w:rPr>
          <w:rFonts w:eastAsiaTheme="minorHAnsi"/>
          <w:lang w:bidi="he-IL"/>
        </w:rPr>
        <w:t xml:space="preserve">        }</w:t>
      </w:r>
    </w:p>
    <w:p w14:paraId="22233EB9"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else</w:t>
      </w:r>
      <w:r>
        <w:rPr>
          <w:rFonts w:eastAsiaTheme="minorHAnsi"/>
          <w:lang w:bidi="he-IL"/>
        </w:rPr>
        <w:t xml:space="preserve"> </w:t>
      </w:r>
      <w:r>
        <w:rPr>
          <w:rFonts w:eastAsiaTheme="minorHAnsi"/>
          <w:color w:val="0000FF"/>
          <w:lang w:bidi="he-IL"/>
        </w:rPr>
        <w:t>if</w:t>
      </w:r>
      <w:r>
        <w:rPr>
          <w:rFonts w:eastAsiaTheme="minorHAnsi"/>
          <w:lang w:bidi="he-IL"/>
        </w:rPr>
        <w:t xml:space="preserve"> (</w:t>
      </w:r>
      <w:proofErr w:type="spellStart"/>
      <w:r>
        <w:rPr>
          <w:rFonts w:eastAsiaTheme="minorHAnsi"/>
          <w:lang w:bidi="he-IL"/>
        </w:rPr>
        <w:t>columnName</w:t>
      </w:r>
      <w:proofErr w:type="spellEnd"/>
      <w:r>
        <w:rPr>
          <w:rFonts w:eastAsiaTheme="minorHAnsi"/>
          <w:lang w:bidi="he-IL"/>
        </w:rPr>
        <w:t xml:space="preserve"> == </w:t>
      </w:r>
      <w:r>
        <w:rPr>
          <w:rFonts w:eastAsiaTheme="minorHAnsi"/>
          <w:color w:val="A31515"/>
          <w:lang w:bidi="he-IL"/>
        </w:rPr>
        <w:t>"</w:t>
      </w:r>
      <w:proofErr w:type="spellStart"/>
      <w:r>
        <w:rPr>
          <w:rFonts w:eastAsiaTheme="minorHAnsi"/>
          <w:color w:val="A31515"/>
          <w:lang w:bidi="he-IL"/>
        </w:rPr>
        <w:t>NationalID</w:t>
      </w:r>
      <w:proofErr w:type="spellEnd"/>
      <w:r>
        <w:rPr>
          <w:rFonts w:eastAsiaTheme="minorHAnsi"/>
          <w:color w:val="A31515"/>
          <w:lang w:bidi="he-IL"/>
        </w:rPr>
        <w:t>"</w:t>
      </w:r>
      <w:r>
        <w:rPr>
          <w:rFonts w:eastAsiaTheme="minorHAnsi"/>
          <w:lang w:bidi="he-IL"/>
        </w:rPr>
        <w:t>)</w:t>
      </w:r>
    </w:p>
    <w:p w14:paraId="3D2A04BE" w14:textId="77777777" w:rsidR="00585454" w:rsidRDefault="008B3B9C" w:rsidP="00585454">
      <w:pPr>
        <w:pStyle w:val="ppCodeIndent"/>
        <w:rPr>
          <w:rFonts w:eastAsiaTheme="minorHAnsi"/>
          <w:lang w:bidi="he-IL"/>
        </w:rPr>
      </w:pPr>
      <w:r>
        <w:rPr>
          <w:rFonts w:eastAsiaTheme="minorHAnsi"/>
          <w:lang w:bidi="he-IL"/>
        </w:rPr>
        <w:t xml:space="preserve">        {</w:t>
      </w:r>
    </w:p>
    <w:p w14:paraId="1004B615"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if</w:t>
      </w:r>
      <w:r>
        <w:rPr>
          <w:rFonts w:eastAsiaTheme="minorHAnsi"/>
          <w:lang w:bidi="he-IL"/>
        </w:rPr>
        <w:t xml:space="preserve"> (</w:t>
      </w:r>
      <w:r>
        <w:rPr>
          <w:rFonts w:eastAsiaTheme="minorHAnsi"/>
          <w:color w:val="0000FF"/>
          <w:lang w:bidi="he-IL"/>
        </w:rPr>
        <w:t>null</w:t>
      </w:r>
      <w:r>
        <w:rPr>
          <w:rFonts w:eastAsiaTheme="minorHAnsi"/>
          <w:lang w:bidi="he-IL"/>
        </w:rPr>
        <w:t xml:space="preserve"> != </w:t>
      </w:r>
      <w:proofErr w:type="spellStart"/>
      <w:r>
        <w:rPr>
          <w:rFonts w:eastAsiaTheme="minorHAnsi"/>
          <w:lang w:bidi="he-IL"/>
        </w:rPr>
        <w:t>NationalID</w:t>
      </w:r>
      <w:proofErr w:type="spellEnd"/>
      <w:r>
        <w:rPr>
          <w:rFonts w:eastAsiaTheme="minorHAnsi"/>
          <w:lang w:bidi="he-IL"/>
        </w:rPr>
        <w:t>)</w:t>
      </w:r>
    </w:p>
    <w:p w14:paraId="1FC9FAEE"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if</w:t>
      </w:r>
      <w:r>
        <w:rPr>
          <w:rFonts w:eastAsiaTheme="minorHAnsi"/>
          <w:lang w:bidi="he-IL"/>
        </w:rPr>
        <w:t xml:space="preserve"> (</w:t>
      </w:r>
      <w:proofErr w:type="spellStart"/>
      <w:r>
        <w:rPr>
          <w:rFonts w:eastAsiaTheme="minorHAnsi"/>
          <w:lang w:bidi="he-IL"/>
        </w:rPr>
        <w:t>NationalID.Length</w:t>
      </w:r>
      <w:proofErr w:type="spellEnd"/>
      <w:r>
        <w:rPr>
          <w:rFonts w:eastAsiaTheme="minorHAnsi"/>
          <w:lang w:bidi="he-IL"/>
        </w:rPr>
        <w:t xml:space="preserve"> &lt; </w:t>
      </w:r>
      <w:r>
        <w:rPr>
          <w:rFonts w:eastAsiaTheme="minorHAnsi"/>
          <w:color w:val="A52A2A"/>
          <w:lang w:bidi="he-IL"/>
        </w:rPr>
        <w:t>10</w:t>
      </w:r>
      <w:r>
        <w:rPr>
          <w:rFonts w:eastAsiaTheme="minorHAnsi"/>
          <w:lang w:bidi="he-IL"/>
        </w:rPr>
        <w:t xml:space="preserve"> || </w:t>
      </w:r>
      <w:proofErr w:type="spellStart"/>
      <w:r>
        <w:rPr>
          <w:rFonts w:eastAsiaTheme="minorHAnsi"/>
          <w:lang w:bidi="he-IL"/>
        </w:rPr>
        <w:t>NationalID.Length</w:t>
      </w:r>
      <w:proofErr w:type="spellEnd"/>
      <w:r>
        <w:rPr>
          <w:rFonts w:eastAsiaTheme="minorHAnsi"/>
          <w:lang w:bidi="he-IL"/>
        </w:rPr>
        <w:t xml:space="preserve"> &gt; </w:t>
      </w:r>
      <w:r>
        <w:rPr>
          <w:rFonts w:eastAsiaTheme="minorHAnsi"/>
          <w:color w:val="A52A2A"/>
          <w:lang w:bidi="he-IL"/>
        </w:rPr>
        <w:t>12</w:t>
      </w:r>
      <w:r>
        <w:rPr>
          <w:rFonts w:eastAsiaTheme="minorHAnsi"/>
          <w:lang w:bidi="he-IL"/>
        </w:rPr>
        <w:t>)</w:t>
      </w:r>
    </w:p>
    <w:p w14:paraId="22AC31E3" w14:textId="77777777" w:rsidR="00585454" w:rsidRDefault="008B3B9C" w:rsidP="00585454">
      <w:pPr>
        <w:pStyle w:val="ppCodeIndent"/>
        <w:rPr>
          <w:rFonts w:eastAsiaTheme="minorHAnsi"/>
          <w:lang w:bidi="he-IL"/>
        </w:rPr>
      </w:pPr>
      <w:r>
        <w:rPr>
          <w:rFonts w:eastAsiaTheme="minorHAnsi"/>
          <w:lang w:bidi="he-IL"/>
        </w:rPr>
        <w:t xml:space="preserve">                    </w:t>
      </w:r>
      <w:proofErr w:type="gramStart"/>
      <w:r>
        <w:rPr>
          <w:rFonts w:eastAsiaTheme="minorHAnsi"/>
          <w:lang w:bidi="he-IL"/>
        </w:rPr>
        <w:t>result</w:t>
      </w:r>
      <w:proofErr w:type="gramEnd"/>
      <w:r>
        <w:rPr>
          <w:rFonts w:eastAsiaTheme="minorHAnsi"/>
          <w:lang w:bidi="he-IL"/>
        </w:rPr>
        <w:t xml:space="preserve"> = </w:t>
      </w:r>
      <w:r>
        <w:rPr>
          <w:rFonts w:eastAsiaTheme="minorHAnsi"/>
          <w:color w:val="A31515"/>
          <w:lang w:bidi="he-IL"/>
        </w:rPr>
        <w:t>"National ID is wrong!"</w:t>
      </w:r>
      <w:r>
        <w:rPr>
          <w:rFonts w:eastAsiaTheme="minorHAnsi"/>
          <w:lang w:bidi="he-IL"/>
        </w:rPr>
        <w:t>;</w:t>
      </w:r>
    </w:p>
    <w:p w14:paraId="4302987F" w14:textId="77777777" w:rsidR="00585454" w:rsidRDefault="008B3B9C" w:rsidP="00585454">
      <w:pPr>
        <w:pStyle w:val="ppCodeIndent"/>
        <w:rPr>
          <w:rFonts w:eastAsiaTheme="minorHAnsi"/>
          <w:lang w:bidi="he-IL"/>
        </w:rPr>
      </w:pPr>
      <w:r>
        <w:rPr>
          <w:rFonts w:eastAsiaTheme="minorHAnsi"/>
          <w:lang w:bidi="he-IL"/>
        </w:rPr>
        <w:t xml:space="preserve">        }</w:t>
      </w:r>
    </w:p>
    <w:p w14:paraId="55A12178" w14:textId="77777777" w:rsidR="00585454" w:rsidRDefault="00585454" w:rsidP="00585454">
      <w:pPr>
        <w:pStyle w:val="ppCodeIndent"/>
        <w:rPr>
          <w:rFonts w:eastAsiaTheme="minorHAnsi"/>
          <w:lang w:bidi="he-IL"/>
        </w:rPr>
      </w:pPr>
    </w:p>
    <w:p w14:paraId="218DD090" w14:textId="77777777" w:rsidR="00585454" w:rsidRDefault="008B3B9C" w:rsidP="00585454">
      <w:pPr>
        <w:pStyle w:val="ppCodeIndent"/>
        <w:rPr>
          <w:rFonts w:eastAsiaTheme="minorHAnsi"/>
          <w:lang w:bidi="he-IL"/>
        </w:rPr>
      </w:pPr>
      <w:r>
        <w:rPr>
          <w:rFonts w:eastAsiaTheme="minorHAnsi"/>
          <w:lang w:bidi="he-IL"/>
        </w:rPr>
        <w:t xml:space="preserve">        </w:t>
      </w:r>
      <w:r>
        <w:rPr>
          <w:rFonts w:eastAsiaTheme="minorHAnsi"/>
          <w:color w:val="0000FF"/>
          <w:lang w:bidi="he-IL"/>
        </w:rPr>
        <w:t>return</w:t>
      </w:r>
      <w:r>
        <w:rPr>
          <w:rFonts w:eastAsiaTheme="minorHAnsi"/>
          <w:lang w:bidi="he-IL"/>
        </w:rPr>
        <w:t xml:space="preserve"> result;</w:t>
      </w:r>
    </w:p>
    <w:p w14:paraId="5886E13A" w14:textId="77777777" w:rsidR="00585454" w:rsidRDefault="008B3B9C" w:rsidP="00585454">
      <w:pPr>
        <w:pStyle w:val="ppCodeIndent"/>
        <w:rPr>
          <w:rFonts w:eastAsiaTheme="minorHAnsi"/>
          <w:lang w:bidi="he-IL"/>
        </w:rPr>
      </w:pPr>
      <w:r>
        <w:rPr>
          <w:rFonts w:eastAsiaTheme="minorHAnsi"/>
          <w:lang w:bidi="he-IL"/>
        </w:rPr>
        <w:t xml:space="preserve">    }</w:t>
      </w:r>
    </w:p>
    <w:p w14:paraId="497B61C2" w14:textId="77777777" w:rsidR="00585454" w:rsidRDefault="008B3B9C" w:rsidP="00585454">
      <w:pPr>
        <w:pStyle w:val="ppCodeIndent"/>
        <w:rPr>
          <w:rFonts w:eastAsiaTheme="minorHAnsi"/>
          <w:lang w:bidi="he-IL"/>
        </w:rPr>
      </w:pPr>
      <w:r>
        <w:rPr>
          <w:rFonts w:eastAsiaTheme="minorHAnsi"/>
          <w:lang w:bidi="he-IL"/>
        </w:rPr>
        <w:t>}</w:t>
      </w:r>
    </w:p>
    <w:p w14:paraId="1D623AB4" w14:textId="77777777" w:rsidR="00657E8B" w:rsidRDefault="006125F3" w:rsidP="00966440">
      <w:pPr>
        <w:pStyle w:val="ppNumberList"/>
      </w:pPr>
      <w:r>
        <w:t xml:space="preserve">Now that we have implemented the </w:t>
      </w:r>
      <w:proofErr w:type="spellStart"/>
      <w:r>
        <w:t>IDataErrorInfo</w:t>
      </w:r>
      <w:proofErr w:type="spellEnd"/>
      <w:r>
        <w:t xml:space="preserve"> interface, we can </w:t>
      </w:r>
      <w:r w:rsidR="00966440">
        <w:t>tell</w:t>
      </w:r>
      <w:r>
        <w:t xml:space="preserve"> the various bindings to check for validation errors. </w:t>
      </w:r>
      <w:r w:rsidR="00657E8B">
        <w:t>Open the file "</w:t>
      </w:r>
      <w:proofErr w:type="spellStart"/>
      <w:r w:rsidR="00657E8B">
        <w:t>Generic.xaml</w:t>
      </w:r>
      <w:proofErr w:type="spellEnd"/>
      <w:r w:rsidR="00657E8B">
        <w:t xml:space="preserve">" located in the "Themes" folder. Find the </w:t>
      </w:r>
      <w:proofErr w:type="spellStart"/>
      <w:r w:rsidR="00657E8B">
        <w:t>TextBox</w:t>
      </w:r>
      <w:proofErr w:type="spellEnd"/>
      <w:r w:rsidR="00657E8B">
        <w:t xml:space="preserve"> which is bound to the "</w:t>
      </w:r>
      <w:proofErr w:type="spellStart"/>
      <w:r w:rsidR="00657E8B">
        <w:t>FirstName</w:t>
      </w:r>
      <w:proofErr w:type="spellEnd"/>
      <w:r w:rsidR="00657E8B">
        <w:t>" property (</w:t>
      </w:r>
      <w:r w:rsidR="00F1785F">
        <w:t xml:space="preserve">it </w:t>
      </w:r>
      <w:r w:rsidR="00657E8B">
        <w:t xml:space="preserve">should be the first </w:t>
      </w:r>
      <w:proofErr w:type="spellStart"/>
      <w:r w:rsidR="00657E8B">
        <w:t>TextBox</w:t>
      </w:r>
      <w:proofErr w:type="spellEnd"/>
      <w:r w:rsidR="00657E8B">
        <w:t>) and replace its binding to the following</w:t>
      </w:r>
      <w:r w:rsidR="00F1785F">
        <w:t>:</w:t>
      </w:r>
      <w:r w:rsidR="00657E8B">
        <w:t xml:space="preserve"> </w:t>
      </w:r>
    </w:p>
    <w:p w14:paraId="7B280BC2" w14:textId="4A5810A1" w:rsidR="002D42FA" w:rsidRDefault="002D42FA" w:rsidP="002D42FA">
      <w:pPr>
        <w:pStyle w:val="ppCodeLanguageIndent"/>
      </w:pPr>
      <w:r>
        <w:t>XAML</w:t>
      </w:r>
    </w:p>
    <w:p w14:paraId="077AC8DD" w14:textId="651BEB8A" w:rsidR="002D42FA" w:rsidRDefault="002D42FA" w:rsidP="002D42FA">
      <w:pPr>
        <w:pStyle w:val="ppCodeIndent"/>
      </w:pPr>
      <w:r w:rsidRPr="002D42FA">
        <w:t>Text="{Binding Path=</w:t>
      </w:r>
      <w:proofErr w:type="spellStart"/>
      <w:r w:rsidRPr="002D42FA">
        <w:t>TheEmployee.FirstName</w:t>
      </w:r>
      <w:proofErr w:type="spellEnd"/>
      <w:r w:rsidRPr="002D42FA">
        <w:t>, Mode=</w:t>
      </w:r>
      <w:proofErr w:type="spellStart"/>
      <w:r w:rsidRPr="002D42FA">
        <w:t>TwoWay</w:t>
      </w:r>
      <w:proofErr w:type="spellEnd"/>
      <w:r w:rsidRPr="002D42FA">
        <w:t xml:space="preserve">, </w:t>
      </w:r>
      <w:r w:rsidRPr="002D42FA">
        <w:tab/>
      </w:r>
      <w:proofErr w:type="spellStart"/>
      <w:r w:rsidRPr="002D42FA">
        <w:t>ValidatesOnDataErrors</w:t>
      </w:r>
      <w:proofErr w:type="spellEnd"/>
      <w:r w:rsidRPr="002D42FA">
        <w:t>=True}</w:t>
      </w:r>
    </w:p>
    <w:p w14:paraId="704B0139" w14:textId="77777777" w:rsidR="00657E8B" w:rsidRDefault="00657E8B" w:rsidP="00657E8B">
      <w:pPr>
        <w:pStyle w:val="ppNumberList"/>
      </w:pPr>
      <w:r>
        <w:t xml:space="preserve">Find the </w:t>
      </w:r>
      <w:proofErr w:type="spellStart"/>
      <w:r>
        <w:t>TextBo</w:t>
      </w:r>
      <w:r w:rsidR="00966440">
        <w:t>x</w:t>
      </w:r>
      <w:proofErr w:type="spellEnd"/>
      <w:r w:rsidR="00966440">
        <w:t xml:space="preserve"> for the "</w:t>
      </w:r>
      <w:proofErr w:type="spellStart"/>
      <w:r w:rsidR="00966440">
        <w:t>LastName</w:t>
      </w:r>
      <w:proofErr w:type="spellEnd"/>
      <w:r w:rsidR="00966440">
        <w:t xml:space="preserve">" property and </w:t>
      </w:r>
      <w:r>
        <w:t>change the binding to:</w:t>
      </w:r>
    </w:p>
    <w:p w14:paraId="53E7A398" w14:textId="787BD20F" w:rsidR="002D42FA" w:rsidRDefault="002D42FA" w:rsidP="002D42FA">
      <w:pPr>
        <w:pStyle w:val="ppCodeLanguageIndent"/>
      </w:pPr>
      <w:r>
        <w:t>XAML</w:t>
      </w:r>
    </w:p>
    <w:p w14:paraId="12398B0E" w14:textId="2AEFFDC8" w:rsidR="002D42FA" w:rsidRDefault="002D42FA" w:rsidP="002D42FA">
      <w:pPr>
        <w:pStyle w:val="ppCodeIndent"/>
      </w:pPr>
      <w:r w:rsidRPr="002D42FA">
        <w:t>Text="{Binding Path=</w:t>
      </w:r>
      <w:proofErr w:type="spellStart"/>
      <w:r w:rsidRPr="002D42FA">
        <w:t>TheEmployee.LastName</w:t>
      </w:r>
      <w:proofErr w:type="spellEnd"/>
      <w:r w:rsidRPr="002D42FA">
        <w:t>, Mode=</w:t>
      </w:r>
      <w:proofErr w:type="spellStart"/>
      <w:r w:rsidRPr="002D42FA">
        <w:t>TwoWay</w:t>
      </w:r>
      <w:proofErr w:type="spellEnd"/>
      <w:r w:rsidRPr="002D42FA">
        <w:t xml:space="preserve">, </w:t>
      </w:r>
      <w:r w:rsidRPr="002D42FA">
        <w:tab/>
      </w:r>
      <w:proofErr w:type="spellStart"/>
      <w:r w:rsidRPr="002D42FA">
        <w:t>ValidatesOnDataErrors</w:t>
      </w:r>
      <w:proofErr w:type="spellEnd"/>
      <w:r w:rsidRPr="002D42FA">
        <w:t>=True}"</w:t>
      </w:r>
    </w:p>
    <w:p w14:paraId="59E0E4DC" w14:textId="77777777" w:rsidR="00657E8B" w:rsidRDefault="00657E8B" w:rsidP="00966440">
      <w:pPr>
        <w:pStyle w:val="ppNumberList"/>
      </w:pPr>
      <w:r>
        <w:t xml:space="preserve">Find the </w:t>
      </w:r>
      <w:proofErr w:type="spellStart"/>
      <w:r>
        <w:t>TextBox</w:t>
      </w:r>
      <w:proofErr w:type="spellEnd"/>
      <w:r>
        <w:t xml:space="preserve"> for the "Income" property </w:t>
      </w:r>
      <w:r w:rsidR="00966440">
        <w:t>and</w:t>
      </w:r>
      <w:r>
        <w:t xml:space="preserve"> change the binding to:</w:t>
      </w:r>
    </w:p>
    <w:p w14:paraId="2DD38AA5" w14:textId="277AAF7D" w:rsidR="002D42FA" w:rsidRDefault="002D42FA" w:rsidP="002D42FA">
      <w:pPr>
        <w:pStyle w:val="ppCodeLanguageIndent"/>
      </w:pPr>
      <w:r>
        <w:t>XAML</w:t>
      </w:r>
    </w:p>
    <w:p w14:paraId="354BF2E6" w14:textId="79C5A18D" w:rsidR="002D42FA" w:rsidRDefault="002D42FA" w:rsidP="002D42FA">
      <w:pPr>
        <w:pStyle w:val="ppCodeIndent"/>
      </w:pPr>
      <w:r>
        <w:t>Text="{Binding Path=</w:t>
      </w:r>
      <w:proofErr w:type="spellStart"/>
      <w:r>
        <w:t>TheEmployee.Income</w:t>
      </w:r>
      <w:proofErr w:type="spellEnd"/>
      <w:r>
        <w:t>, Mode=</w:t>
      </w:r>
      <w:proofErr w:type="spellStart"/>
      <w:r>
        <w:t>TwoWay</w:t>
      </w:r>
      <w:proofErr w:type="spellEnd"/>
      <w:r>
        <w:t>,</w:t>
      </w:r>
    </w:p>
    <w:p w14:paraId="55D85AD1" w14:textId="3DB23C71" w:rsidR="002D42FA" w:rsidRDefault="002D42FA" w:rsidP="002D42FA">
      <w:pPr>
        <w:pStyle w:val="ppCodeIndent"/>
      </w:pPr>
      <w:r>
        <w:tab/>
      </w:r>
      <w:proofErr w:type="spellStart"/>
      <w:r>
        <w:t>StringFormat</w:t>
      </w:r>
      <w:proofErr w:type="spellEnd"/>
      <w:r>
        <w:t xml:space="preserve">=C, </w:t>
      </w:r>
      <w:proofErr w:type="spellStart"/>
      <w:r>
        <w:t>ValidatesOnDataErrors</w:t>
      </w:r>
      <w:proofErr w:type="spellEnd"/>
      <w:r>
        <w:t>=True}"</w:t>
      </w:r>
    </w:p>
    <w:p w14:paraId="55250C77" w14:textId="77777777" w:rsidR="005A17E0" w:rsidRDefault="005A17E0" w:rsidP="00966440">
      <w:pPr>
        <w:pStyle w:val="ppNumberList"/>
      </w:pPr>
      <w:r>
        <w:t xml:space="preserve">Find the </w:t>
      </w:r>
      <w:proofErr w:type="spellStart"/>
      <w:r>
        <w:t>TextBox</w:t>
      </w:r>
      <w:proofErr w:type="spellEnd"/>
      <w:r>
        <w:t xml:space="preserve"> for the "</w:t>
      </w:r>
      <w:proofErr w:type="spellStart"/>
      <w:r>
        <w:t>TaxPercent</w:t>
      </w:r>
      <w:proofErr w:type="spellEnd"/>
      <w:r>
        <w:t xml:space="preserve">" property </w:t>
      </w:r>
      <w:r w:rsidR="00966440">
        <w:t>and</w:t>
      </w:r>
      <w:r>
        <w:t xml:space="preserve"> change the binding to:</w:t>
      </w:r>
    </w:p>
    <w:p w14:paraId="3379A97E" w14:textId="5D68154C" w:rsidR="00F1768B" w:rsidRDefault="00F1768B" w:rsidP="00F1768B">
      <w:pPr>
        <w:pStyle w:val="ppCodeLanguageIndent"/>
      </w:pPr>
      <w:r>
        <w:t>XAML</w:t>
      </w:r>
    </w:p>
    <w:p w14:paraId="44A5504D" w14:textId="314B5E9E" w:rsidR="00F1768B" w:rsidRDefault="00F1768B" w:rsidP="00F1768B">
      <w:pPr>
        <w:pStyle w:val="ppCodeIndent"/>
      </w:pPr>
      <w:r>
        <w:t>Text="{Binding Path=</w:t>
      </w:r>
      <w:proofErr w:type="spellStart"/>
      <w:r>
        <w:t>TheEmployee.TaxPercent</w:t>
      </w:r>
      <w:proofErr w:type="spellEnd"/>
      <w:r>
        <w:t>, Mode=</w:t>
      </w:r>
      <w:proofErr w:type="spellStart"/>
      <w:r>
        <w:t>TwoWay</w:t>
      </w:r>
      <w:proofErr w:type="spellEnd"/>
      <w:r>
        <w:t>,</w:t>
      </w:r>
    </w:p>
    <w:p w14:paraId="0DE3DB81" w14:textId="15066487" w:rsidR="00F1768B" w:rsidRDefault="00F1768B" w:rsidP="00F1768B">
      <w:pPr>
        <w:pStyle w:val="ppCodeIndent"/>
      </w:pPr>
      <w:r>
        <w:tab/>
      </w:r>
      <w:proofErr w:type="spellStart"/>
      <w:r>
        <w:t>StringFormat</w:t>
      </w:r>
      <w:proofErr w:type="spellEnd"/>
      <w:r>
        <w:t xml:space="preserve">=P, </w:t>
      </w:r>
      <w:proofErr w:type="spellStart"/>
      <w:r>
        <w:t>ValidatesOnDataErrors</w:t>
      </w:r>
      <w:proofErr w:type="spellEnd"/>
      <w:r>
        <w:t>=True}"</w:t>
      </w:r>
      <w:r>
        <w:tab/>
      </w:r>
    </w:p>
    <w:p w14:paraId="5CD10228" w14:textId="77777777" w:rsidR="005A17E0" w:rsidRDefault="005A17E0" w:rsidP="005A17E0">
      <w:pPr>
        <w:pStyle w:val="ppNumberList"/>
      </w:pPr>
      <w:r>
        <w:t xml:space="preserve">Find the </w:t>
      </w:r>
      <w:proofErr w:type="spellStart"/>
      <w:r>
        <w:t>TextBox</w:t>
      </w:r>
      <w:proofErr w:type="spellEnd"/>
      <w:r>
        <w:t xml:space="preserve"> for the "</w:t>
      </w:r>
      <w:r w:rsidRPr="005A17E0">
        <w:t xml:space="preserve"> </w:t>
      </w:r>
      <w:proofErr w:type="spellStart"/>
      <w:r w:rsidRPr="005A17E0">
        <w:t>National</w:t>
      </w:r>
      <w:r>
        <w:t>ID</w:t>
      </w:r>
      <w:proofErr w:type="spellEnd"/>
      <w:r>
        <w:t>" property – change the binding to:</w:t>
      </w:r>
    </w:p>
    <w:p w14:paraId="45AED110" w14:textId="5E973125" w:rsidR="00F1768B" w:rsidRDefault="00F1768B" w:rsidP="00F1768B">
      <w:pPr>
        <w:pStyle w:val="ppCodeLanguageIndent"/>
      </w:pPr>
      <w:r>
        <w:t>XAML</w:t>
      </w:r>
    </w:p>
    <w:p w14:paraId="2C23A703" w14:textId="770CEB61" w:rsidR="00F1768B" w:rsidRDefault="00F1768B" w:rsidP="00F1768B">
      <w:pPr>
        <w:pStyle w:val="ppCodeIndent"/>
      </w:pPr>
      <w:r>
        <w:t>Text="{Binding Path=</w:t>
      </w:r>
      <w:proofErr w:type="spellStart"/>
      <w:r>
        <w:t>TheEmployee.NationalID</w:t>
      </w:r>
      <w:proofErr w:type="spellEnd"/>
      <w:r>
        <w:t>, Mode=</w:t>
      </w:r>
      <w:proofErr w:type="spellStart"/>
      <w:r>
        <w:t>TwoWay</w:t>
      </w:r>
      <w:proofErr w:type="spellEnd"/>
      <w:r>
        <w:t>,</w:t>
      </w:r>
    </w:p>
    <w:p w14:paraId="606A10BC" w14:textId="6ECAD9A8" w:rsidR="00F1768B" w:rsidRDefault="00F1768B" w:rsidP="00F1768B">
      <w:pPr>
        <w:pStyle w:val="ppCodeIndent"/>
      </w:pPr>
      <w:r>
        <w:tab/>
      </w:r>
      <w:proofErr w:type="spellStart"/>
      <w:r>
        <w:t>ValidatesOnDataErrors</w:t>
      </w:r>
      <w:proofErr w:type="spellEnd"/>
      <w:r>
        <w:t>=True}"</w:t>
      </w:r>
    </w:p>
    <w:p w14:paraId="6E7F4D1D" w14:textId="77777777" w:rsidR="00CF5BB3" w:rsidRDefault="006125F3" w:rsidP="006125F3">
      <w:pPr>
        <w:pStyle w:val="ppNumberList"/>
      </w:pPr>
      <w:r>
        <w:lastRenderedPageBreak/>
        <w:t>All that is left is to verify the employee's information when we input a new employee. O</w:t>
      </w:r>
      <w:r w:rsidR="008674ED">
        <w:t>pen the file "</w:t>
      </w:r>
      <w:proofErr w:type="spellStart"/>
      <w:r w:rsidR="008674ED">
        <w:t>MainPage.xaml.cs</w:t>
      </w:r>
      <w:proofErr w:type="spellEnd"/>
      <w:r w:rsidR="008674ED">
        <w:t>" and locate the event handler function "</w:t>
      </w:r>
      <w:proofErr w:type="spellStart"/>
      <w:r w:rsidR="008674ED">
        <w:t>btnNew_Click</w:t>
      </w:r>
      <w:proofErr w:type="spellEnd"/>
      <w:r w:rsidR="008674ED">
        <w:t>". Add the following code before the "Show" meth</w:t>
      </w:r>
      <w:r>
        <w:t>od:</w:t>
      </w:r>
    </w:p>
    <w:p w14:paraId="24BE3D95" w14:textId="77777777" w:rsidR="00585454" w:rsidRDefault="00E54569" w:rsidP="00585454">
      <w:pPr>
        <w:pStyle w:val="ppCodeLanguageIndent"/>
        <w:rPr>
          <w:rFonts w:eastAsiaTheme="minorHAnsi"/>
          <w:lang w:bidi="he-IL"/>
        </w:rPr>
      </w:pPr>
      <w:r>
        <w:rPr>
          <w:rFonts w:eastAsiaTheme="minorHAnsi"/>
          <w:lang w:bidi="he-IL"/>
        </w:rPr>
        <w:t>C#</w:t>
      </w:r>
    </w:p>
    <w:p w14:paraId="314D5446" w14:textId="77777777" w:rsidR="00585454" w:rsidRDefault="008674ED" w:rsidP="00585454">
      <w:pPr>
        <w:pStyle w:val="ppCodeIndent"/>
        <w:rPr>
          <w:rFonts w:eastAsiaTheme="minorHAnsi"/>
          <w:lang w:bidi="he-IL"/>
        </w:rPr>
      </w:pPr>
      <w:proofErr w:type="spellStart"/>
      <w:r>
        <w:rPr>
          <w:rFonts w:eastAsiaTheme="minorHAnsi"/>
          <w:lang w:bidi="he-IL"/>
        </w:rPr>
        <w:t>cw.Closing</w:t>
      </w:r>
      <w:proofErr w:type="spellEnd"/>
      <w:r>
        <w:rPr>
          <w:rFonts w:eastAsiaTheme="minorHAnsi"/>
          <w:lang w:bidi="he-IL"/>
        </w:rPr>
        <w:t xml:space="preserve"> += (s, </w:t>
      </w:r>
      <w:proofErr w:type="spellStart"/>
      <w:r>
        <w:rPr>
          <w:rFonts w:eastAsiaTheme="minorHAnsi"/>
          <w:lang w:bidi="he-IL"/>
        </w:rPr>
        <w:t>args</w:t>
      </w:r>
      <w:proofErr w:type="spellEnd"/>
      <w:r>
        <w:rPr>
          <w:rFonts w:eastAsiaTheme="minorHAnsi"/>
          <w:lang w:bidi="he-IL"/>
        </w:rPr>
        <w:t>) =&gt;</w:t>
      </w:r>
    </w:p>
    <w:p w14:paraId="7EA6BE6B" w14:textId="77777777" w:rsidR="00585454" w:rsidRDefault="008674ED" w:rsidP="00585454">
      <w:pPr>
        <w:pStyle w:val="ppCodeIndent"/>
        <w:rPr>
          <w:rFonts w:eastAsiaTheme="minorHAnsi"/>
          <w:lang w:bidi="he-IL"/>
        </w:rPr>
      </w:pPr>
      <w:r>
        <w:rPr>
          <w:rFonts w:eastAsiaTheme="minorHAnsi"/>
          <w:lang w:bidi="he-IL"/>
        </w:rPr>
        <w:t>{</w:t>
      </w:r>
    </w:p>
    <w:p w14:paraId="5DE40987" w14:textId="77777777" w:rsidR="00585454" w:rsidRDefault="00E54569" w:rsidP="00585454">
      <w:pPr>
        <w:pStyle w:val="ppCodeIndent"/>
        <w:rPr>
          <w:rFonts w:eastAsiaTheme="minorHAnsi"/>
          <w:lang w:bidi="he-IL"/>
        </w:rPr>
      </w:pPr>
      <w:r>
        <w:rPr>
          <w:rFonts w:eastAsiaTheme="minorHAnsi"/>
          <w:color w:val="0000FF"/>
          <w:lang w:bidi="he-IL"/>
        </w:rPr>
        <w:tab/>
      </w:r>
      <w:r w:rsidR="008674ED">
        <w:rPr>
          <w:rFonts w:eastAsiaTheme="minorHAnsi"/>
          <w:color w:val="0000FF"/>
          <w:lang w:bidi="he-IL"/>
        </w:rPr>
        <w:t>if</w:t>
      </w:r>
      <w:r w:rsidR="008674ED">
        <w:rPr>
          <w:rFonts w:eastAsiaTheme="minorHAnsi"/>
          <w:lang w:bidi="he-IL"/>
        </w:rPr>
        <w:t xml:space="preserve"> (!</w:t>
      </w:r>
      <w:proofErr w:type="spellStart"/>
      <w:r w:rsidR="008674ED">
        <w:rPr>
          <w:rFonts w:eastAsiaTheme="minorHAnsi"/>
          <w:lang w:bidi="he-IL"/>
        </w:rPr>
        <w:t>employeeDataForm.IsValid</w:t>
      </w:r>
      <w:proofErr w:type="spellEnd"/>
      <w:r w:rsidR="008674ED">
        <w:rPr>
          <w:rFonts w:eastAsiaTheme="minorHAnsi"/>
          <w:lang w:bidi="he-IL"/>
        </w:rPr>
        <w:t xml:space="preserve"> &amp;&amp; </w:t>
      </w:r>
      <w:proofErr w:type="spellStart"/>
      <w:r w:rsidR="008674ED">
        <w:rPr>
          <w:rFonts w:eastAsiaTheme="minorHAnsi"/>
          <w:lang w:bidi="he-IL"/>
        </w:rPr>
        <w:t>cw.DialogResult.Value</w:t>
      </w:r>
      <w:proofErr w:type="spellEnd"/>
      <w:r w:rsidR="008674ED">
        <w:rPr>
          <w:rFonts w:eastAsiaTheme="minorHAnsi"/>
          <w:lang w:bidi="he-IL"/>
        </w:rPr>
        <w:t>)</w:t>
      </w:r>
    </w:p>
    <w:p w14:paraId="104E6739" w14:textId="77777777" w:rsidR="00585454" w:rsidRDefault="00E54569" w:rsidP="00585454">
      <w:pPr>
        <w:pStyle w:val="ppCodeIndent"/>
        <w:rPr>
          <w:rFonts w:eastAsiaTheme="minorHAnsi"/>
          <w:lang w:bidi="he-IL"/>
        </w:rPr>
      </w:pPr>
      <w:r>
        <w:rPr>
          <w:rFonts w:eastAsiaTheme="minorHAnsi"/>
          <w:lang w:bidi="he-IL"/>
        </w:rPr>
        <w:tab/>
      </w:r>
      <w:r w:rsidR="008674ED">
        <w:rPr>
          <w:rFonts w:eastAsiaTheme="minorHAnsi"/>
          <w:lang w:bidi="he-IL"/>
        </w:rPr>
        <w:t>{</w:t>
      </w:r>
    </w:p>
    <w:p w14:paraId="2ADAADC1" w14:textId="77777777" w:rsidR="00585454" w:rsidRDefault="00E54569" w:rsidP="00585454">
      <w:pPr>
        <w:pStyle w:val="ppCodeIndent"/>
        <w:rPr>
          <w:rFonts w:eastAsiaTheme="minorHAnsi"/>
          <w:lang w:bidi="he-IL"/>
        </w:rPr>
      </w:pPr>
      <w:r>
        <w:rPr>
          <w:rFonts w:eastAsiaTheme="minorHAnsi"/>
          <w:color w:val="2B91AF"/>
          <w:lang w:bidi="he-IL"/>
        </w:rPr>
        <w:tab/>
      </w:r>
      <w:r>
        <w:rPr>
          <w:rFonts w:eastAsiaTheme="minorHAnsi"/>
          <w:color w:val="2B91AF"/>
          <w:lang w:bidi="he-IL"/>
        </w:rPr>
        <w:tab/>
      </w:r>
      <w:proofErr w:type="spellStart"/>
      <w:r w:rsidR="008674ED">
        <w:rPr>
          <w:rFonts w:eastAsiaTheme="minorHAnsi"/>
          <w:color w:val="2B91AF"/>
          <w:lang w:bidi="he-IL"/>
        </w:rPr>
        <w:t>MessageBox</w:t>
      </w:r>
      <w:r w:rsidR="008674ED">
        <w:rPr>
          <w:rFonts w:eastAsiaTheme="minorHAnsi"/>
          <w:lang w:bidi="he-IL"/>
        </w:rPr>
        <w:t>.Show</w:t>
      </w:r>
      <w:proofErr w:type="spellEnd"/>
      <w:r w:rsidR="008674ED">
        <w:rPr>
          <w:rFonts w:eastAsiaTheme="minorHAnsi"/>
          <w:lang w:bidi="he-IL"/>
        </w:rPr>
        <w:t>(</w:t>
      </w:r>
      <w:r w:rsidR="008674ED">
        <w:rPr>
          <w:rFonts w:eastAsiaTheme="minorHAnsi"/>
          <w:color w:val="A31515"/>
          <w:lang w:bidi="he-IL"/>
        </w:rPr>
        <w:t>"Some of field values are not valid.\</w:t>
      </w:r>
      <w:proofErr w:type="spellStart"/>
      <w:r w:rsidR="008674ED">
        <w:rPr>
          <w:rFonts w:eastAsiaTheme="minorHAnsi"/>
          <w:color w:val="A31515"/>
          <w:lang w:bidi="he-IL"/>
        </w:rPr>
        <w:t>nPlease</w:t>
      </w:r>
      <w:proofErr w:type="spellEnd"/>
      <w:r w:rsidR="008674ED">
        <w:rPr>
          <w:rFonts w:eastAsiaTheme="minorHAnsi"/>
          <w:color w:val="A31515"/>
          <w:lang w:bidi="he-IL"/>
        </w:rPr>
        <w:t xml:space="preserve"> fix all </w:t>
      </w:r>
      <w:r>
        <w:rPr>
          <w:rFonts w:eastAsiaTheme="minorHAnsi"/>
          <w:color w:val="A31515"/>
          <w:lang w:bidi="he-IL"/>
        </w:rPr>
        <w:tab/>
      </w:r>
      <w:r>
        <w:rPr>
          <w:rFonts w:eastAsiaTheme="minorHAnsi"/>
          <w:color w:val="A31515"/>
          <w:lang w:bidi="he-IL"/>
        </w:rPr>
        <w:tab/>
      </w:r>
      <w:r>
        <w:rPr>
          <w:rFonts w:eastAsiaTheme="minorHAnsi"/>
          <w:color w:val="A31515"/>
          <w:lang w:bidi="he-IL"/>
        </w:rPr>
        <w:tab/>
      </w:r>
      <w:r>
        <w:rPr>
          <w:rFonts w:eastAsiaTheme="minorHAnsi"/>
          <w:color w:val="A31515"/>
          <w:lang w:bidi="he-IL"/>
        </w:rPr>
        <w:tab/>
      </w:r>
      <w:r>
        <w:rPr>
          <w:rFonts w:eastAsiaTheme="minorHAnsi"/>
          <w:color w:val="A31515"/>
          <w:lang w:bidi="he-IL"/>
        </w:rPr>
        <w:tab/>
      </w:r>
      <w:r w:rsidR="008674ED">
        <w:rPr>
          <w:rFonts w:eastAsiaTheme="minorHAnsi"/>
          <w:color w:val="A31515"/>
          <w:lang w:bidi="he-IL"/>
        </w:rPr>
        <w:t xml:space="preserve">marked </w:t>
      </w:r>
      <w:r w:rsidR="005157A7">
        <w:rPr>
          <w:rFonts w:eastAsiaTheme="minorHAnsi"/>
          <w:color w:val="A31515"/>
          <w:lang w:bidi="he-IL"/>
        </w:rPr>
        <w:t>fields</w:t>
      </w:r>
      <w:r w:rsidR="008674ED">
        <w:rPr>
          <w:rFonts w:eastAsiaTheme="minorHAnsi"/>
          <w:color w:val="A31515"/>
          <w:lang w:bidi="he-IL"/>
        </w:rPr>
        <w:t xml:space="preserve"> and try aga</w:t>
      </w:r>
      <w:r w:rsidR="005157A7">
        <w:rPr>
          <w:rFonts w:eastAsiaTheme="minorHAnsi"/>
          <w:color w:val="A31515"/>
          <w:lang w:bidi="he-IL"/>
        </w:rPr>
        <w:t>i</w:t>
      </w:r>
      <w:r w:rsidR="008674ED">
        <w:rPr>
          <w:rFonts w:eastAsiaTheme="minorHAnsi"/>
          <w:color w:val="A31515"/>
          <w:lang w:bidi="he-IL"/>
        </w:rPr>
        <w:t>n"</w:t>
      </w:r>
      <w:r w:rsidR="008674ED">
        <w:rPr>
          <w:rFonts w:eastAsiaTheme="minorHAnsi"/>
          <w:lang w:bidi="he-IL"/>
        </w:rPr>
        <w:t>);</w:t>
      </w:r>
    </w:p>
    <w:p w14:paraId="224899DC" w14:textId="77777777" w:rsidR="00585454" w:rsidRDefault="00E54569" w:rsidP="00585454">
      <w:pPr>
        <w:pStyle w:val="ppCodeIndent"/>
        <w:rPr>
          <w:rFonts w:eastAsiaTheme="minorHAnsi"/>
          <w:lang w:bidi="he-IL"/>
        </w:rPr>
      </w:pPr>
      <w:r>
        <w:rPr>
          <w:rFonts w:eastAsiaTheme="minorHAnsi"/>
          <w:lang w:bidi="he-IL"/>
        </w:rPr>
        <w:tab/>
      </w:r>
      <w:r>
        <w:rPr>
          <w:rFonts w:eastAsiaTheme="minorHAnsi"/>
          <w:lang w:bidi="he-IL"/>
        </w:rPr>
        <w:tab/>
      </w:r>
      <w:proofErr w:type="spellStart"/>
      <w:r w:rsidR="008674ED">
        <w:rPr>
          <w:rFonts w:eastAsiaTheme="minorHAnsi"/>
          <w:lang w:bidi="he-IL"/>
        </w:rPr>
        <w:t>args.Cancel</w:t>
      </w:r>
      <w:proofErr w:type="spellEnd"/>
      <w:r w:rsidR="008674ED">
        <w:rPr>
          <w:rFonts w:eastAsiaTheme="minorHAnsi"/>
          <w:lang w:bidi="he-IL"/>
        </w:rPr>
        <w:t xml:space="preserve"> = </w:t>
      </w:r>
      <w:r w:rsidR="008674ED">
        <w:rPr>
          <w:rFonts w:eastAsiaTheme="minorHAnsi"/>
          <w:color w:val="0000FF"/>
          <w:lang w:bidi="he-IL"/>
        </w:rPr>
        <w:t>true</w:t>
      </w:r>
      <w:r w:rsidR="008674ED">
        <w:rPr>
          <w:rFonts w:eastAsiaTheme="minorHAnsi"/>
          <w:lang w:bidi="he-IL"/>
        </w:rPr>
        <w:t>;</w:t>
      </w:r>
    </w:p>
    <w:p w14:paraId="5643511B" w14:textId="77777777" w:rsidR="00585454" w:rsidRDefault="00E54569" w:rsidP="00585454">
      <w:pPr>
        <w:pStyle w:val="ppCodeIndent"/>
        <w:rPr>
          <w:rFonts w:eastAsiaTheme="minorHAnsi"/>
          <w:lang w:bidi="he-IL"/>
        </w:rPr>
      </w:pPr>
      <w:r>
        <w:rPr>
          <w:rFonts w:eastAsiaTheme="minorHAnsi"/>
          <w:lang w:bidi="he-IL"/>
        </w:rPr>
        <w:tab/>
      </w:r>
      <w:r w:rsidR="008674ED">
        <w:rPr>
          <w:rFonts w:eastAsiaTheme="minorHAnsi"/>
          <w:lang w:bidi="he-IL"/>
        </w:rPr>
        <w:t>}</w:t>
      </w:r>
    </w:p>
    <w:p w14:paraId="6F8B5DE2" w14:textId="77777777" w:rsidR="00585454" w:rsidRDefault="008674ED" w:rsidP="00585454">
      <w:pPr>
        <w:pStyle w:val="ppCodeIndent"/>
        <w:rPr>
          <w:rFonts w:eastAsiaTheme="minorHAnsi"/>
          <w:lang w:bidi="he-IL"/>
        </w:rPr>
      </w:pPr>
      <w:r>
        <w:rPr>
          <w:rFonts w:eastAsiaTheme="minorHAnsi"/>
          <w:lang w:bidi="he-IL"/>
        </w:rPr>
        <w:t>};</w:t>
      </w:r>
    </w:p>
    <w:p w14:paraId="509DA894" w14:textId="77777777" w:rsidR="00CF5BB3" w:rsidRDefault="00657E8B" w:rsidP="006125F3">
      <w:pPr>
        <w:pStyle w:val="ppNumberList"/>
      </w:pPr>
      <w:r>
        <w:t>Compile and run the applica</w:t>
      </w:r>
      <w:r w:rsidR="00452DFF">
        <w:t>tion. Press the "New" button. E</w:t>
      </w:r>
      <w:r>
        <w:t>xamine the different validation message</w:t>
      </w:r>
      <w:r w:rsidR="00E41E98">
        <w:t>s</w:t>
      </w:r>
      <w:r>
        <w:t xml:space="preserve"> you get</w:t>
      </w:r>
      <w:r w:rsidR="00C20F27">
        <w:t xml:space="preserve"> (</w:t>
      </w:r>
      <w:r w:rsidR="004C215C">
        <w:t xml:space="preserve">note that you may need </w:t>
      </w:r>
      <w:r w:rsidR="00C20F27">
        <w:t xml:space="preserve">to remove the % character when </w:t>
      </w:r>
      <w:r w:rsidR="00280CA3">
        <w:t xml:space="preserve">entering the </w:t>
      </w:r>
      <w:r w:rsidR="00280CA3">
        <w:br/>
        <w:t>Tax Percent value in order for it to validate)</w:t>
      </w:r>
      <w:r>
        <w:t>.</w:t>
      </w:r>
      <w:r w:rsidR="006125F3">
        <w:t xml:space="preserve"> Try to add an employee without fulfilling all the validation</w:t>
      </w:r>
      <w:r w:rsidR="005B3248">
        <w:t xml:space="preserve"> requirements</w:t>
      </w:r>
      <w:r w:rsidR="006125F3">
        <w:t>.</w:t>
      </w:r>
    </w:p>
    <w:p w14:paraId="4B590ACF" w14:textId="77777777" w:rsidR="006A670E" w:rsidRDefault="006A670E" w:rsidP="003663A1">
      <w:pPr>
        <w:pStyle w:val="ppListEnd"/>
        <w:numPr>
          <w:ilvl w:val="0"/>
          <w:numId w:val="0"/>
        </w:numPr>
        <w:jc w:val="left"/>
      </w:pPr>
    </w:p>
    <w:p w14:paraId="276ACE39" w14:textId="77777777" w:rsidR="007E7C50" w:rsidRDefault="007E7C50">
      <w:pPr>
        <w:spacing w:after="200"/>
      </w:pPr>
      <w:r>
        <w:br w:type="page"/>
      </w:r>
    </w:p>
    <w:bookmarkStart w:id="12" w:name="_Toc256193481" w:displacedByCustomXml="next"/>
    <w:sdt>
      <w:sdtPr>
        <w:alias w:val="Topic"/>
        <w:tag w:val="5e1dbf49-4600-4653-8b3e-9ab52eb09a13"/>
        <w:id w:val="-1312934523"/>
        <w:placeholder>
          <w:docPart w:val="DefaultPlaceholder_1082065158"/>
        </w:placeholder>
        <w:text/>
      </w:sdtPr>
      <w:sdtEndPr/>
      <w:sdtContent>
        <w:p w14:paraId="47763454" w14:textId="27BC128D" w:rsidR="007E7C50" w:rsidRDefault="007E7C50" w:rsidP="007E7C50">
          <w:pPr>
            <w:pStyle w:val="ppTopic"/>
          </w:pPr>
          <w:r>
            <w:t>Conclusion</w:t>
          </w:r>
        </w:p>
      </w:sdtContent>
    </w:sdt>
    <w:bookmarkEnd w:id="12" w:displacedByCustomXml="prev"/>
    <w:p w14:paraId="5951C392" w14:textId="1447F410" w:rsidR="00A1179A" w:rsidRDefault="00A1179A" w:rsidP="00A1179A">
      <w:pPr>
        <w:pStyle w:val="ppBodyText"/>
        <w:numPr>
          <w:ilvl w:val="0"/>
          <w:numId w:val="0"/>
        </w:numPr>
      </w:pPr>
      <w:r>
        <w:t xml:space="preserve">In this lab you learned how to build a data-oriented application that utilizes the new capabilities of the </w:t>
      </w:r>
      <w:proofErr w:type="spellStart"/>
      <w:r>
        <w:t>DataGrid</w:t>
      </w:r>
      <w:proofErr w:type="spellEnd"/>
      <w:r>
        <w:t xml:space="preserve"> control and the new binding support and validation support offered by Silverlight 4.</w:t>
      </w:r>
    </w:p>
    <w:sectPr w:rsidR="00A1179A" w:rsidSect="008A351D">
      <w:headerReference w:type="even" r:id="rId19"/>
      <w:headerReference w:type="default" r:id="rId20"/>
      <w:footerReference w:type="even" r:id="rId21"/>
      <w:footerReference w:type="default" r:id="rId22"/>
      <w:headerReference w:type="first" r:id="rId23"/>
      <w:footerReference w:type="first" r:id="rId24"/>
      <w:pgSz w:w="12240" w:h="15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85028" w14:textId="77777777" w:rsidR="00431AF8" w:rsidRDefault="00431AF8" w:rsidP="00424C7C">
      <w:pPr>
        <w:spacing w:after="0" w:line="240" w:lineRule="auto"/>
      </w:pPr>
      <w:r>
        <w:separator/>
      </w:r>
    </w:p>
  </w:endnote>
  <w:endnote w:type="continuationSeparator" w:id="0">
    <w:p w14:paraId="3458F5EE" w14:textId="77777777" w:rsidR="00431AF8" w:rsidRDefault="00431AF8" w:rsidP="00424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4E2AC5" w14:textId="77777777" w:rsidR="00226B1B" w:rsidRDefault="00226B1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82D2DD" w14:textId="77777777" w:rsidR="00226B1B" w:rsidRDefault="00226B1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4EE0A" w14:textId="77777777" w:rsidR="00226B1B" w:rsidRDefault="00226B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51C37" w14:textId="77777777" w:rsidR="00431AF8" w:rsidRDefault="00431AF8" w:rsidP="00424C7C">
      <w:pPr>
        <w:spacing w:after="0" w:line="240" w:lineRule="auto"/>
      </w:pPr>
      <w:r>
        <w:separator/>
      </w:r>
    </w:p>
  </w:footnote>
  <w:footnote w:type="continuationSeparator" w:id="0">
    <w:p w14:paraId="0CD8EBA0" w14:textId="77777777" w:rsidR="00431AF8" w:rsidRDefault="00431AF8" w:rsidP="00424C7C">
      <w:pPr>
        <w:spacing w:after="0" w:line="240" w:lineRule="auto"/>
      </w:pPr>
      <w:r>
        <w:continuationSeparator/>
      </w:r>
    </w:p>
  </w:footnote>
  <w:footnote w:id="1">
    <w:p w14:paraId="63619632" w14:textId="46EC7A7C" w:rsidR="00226B1B" w:rsidRDefault="00226B1B" w:rsidP="002D42FA">
      <w:pPr>
        <w:pStyle w:val="ppBodyText"/>
        <w:numPr>
          <w:ilvl w:val="0"/>
          <w:numId w:val="0"/>
        </w:num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1BA40" w14:textId="77777777" w:rsidR="00226B1B" w:rsidRDefault="00226B1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8"/>
      <w:gridCol w:w="2358"/>
    </w:tblGrid>
    <w:tr w:rsidR="00226B1B" w14:paraId="48C90FF8" w14:textId="77777777" w:rsidTr="008D6168">
      <w:trPr>
        <w:trHeight w:val="350"/>
      </w:trPr>
      <w:tc>
        <w:tcPr>
          <w:tcW w:w="7218" w:type="dxa"/>
        </w:tcPr>
        <w:p w14:paraId="09691168" w14:textId="77777777" w:rsidR="00226B1B" w:rsidRPr="00AD7808" w:rsidRDefault="00226B1B" w:rsidP="008D6168">
          <w:pPr>
            <w:pStyle w:val="NoSpacing"/>
            <w:rPr>
              <w:rFonts w:asciiTheme="minorHAnsi" w:hAnsiTheme="minorHAnsi" w:cstheme="minorHAnsi"/>
              <w:sz w:val="16"/>
              <w:szCs w:val="16"/>
            </w:rPr>
          </w:pPr>
          <w:r>
            <w:rPr>
              <w:szCs w:val="56"/>
            </w:rPr>
            <w:t xml:space="preserve">Data Validation, Binding, </w:t>
          </w:r>
          <w:proofErr w:type="spellStart"/>
          <w:r>
            <w:rPr>
              <w:szCs w:val="56"/>
            </w:rPr>
            <w:t>DataForm</w:t>
          </w:r>
          <w:proofErr w:type="spellEnd"/>
          <w:r>
            <w:rPr>
              <w:szCs w:val="56"/>
            </w:rPr>
            <w:t xml:space="preserve"> and </w:t>
          </w:r>
          <w:proofErr w:type="spellStart"/>
          <w:r>
            <w:rPr>
              <w:szCs w:val="56"/>
            </w:rPr>
            <w:t>DataGrid</w:t>
          </w:r>
          <w:proofErr w:type="spellEnd"/>
          <w:r>
            <w:rPr>
              <w:szCs w:val="56"/>
            </w:rPr>
            <w:t xml:space="preserve"> Features</w:t>
          </w:r>
        </w:p>
      </w:tc>
      <w:tc>
        <w:tcPr>
          <w:tcW w:w="2358" w:type="dxa"/>
        </w:tcPr>
        <w:p w14:paraId="1ECD65DA" w14:textId="77777777" w:rsidR="00226B1B" w:rsidRDefault="00226B1B" w:rsidP="008D6168">
          <w:pPr>
            <w:pStyle w:val="Header"/>
            <w:jc w:val="right"/>
          </w:pPr>
          <w:r>
            <w:rPr>
              <w:noProof/>
              <w:lang w:bidi="he-IL"/>
            </w:rPr>
            <w:drawing>
              <wp:inline distT="0" distB="0" distL="0" distR="0" wp14:editId="3542EBEC">
                <wp:extent cx="648000" cy="216000"/>
                <wp:effectExtent l="19050" t="0" r="0" b="0"/>
                <wp:docPr id="13" name="Picture 3" descr="D:\Profile\Pictures\Silverlight &amp; Related\Silverlight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file\Pictures\Silverlight &amp; Related\Silverlight Logo 2.jpg"/>
                        <pic:cNvPicPr>
                          <a:picLocks noChangeAspect="1" noChangeArrowheads="1"/>
                        </pic:cNvPicPr>
                      </pic:nvPicPr>
                      <pic:blipFill>
                        <a:blip r:embed="rId1"/>
                        <a:srcRect/>
                        <a:stretch>
                          <a:fillRect/>
                        </a:stretch>
                      </pic:blipFill>
                      <pic:spPr bwMode="auto">
                        <a:xfrm>
                          <a:off x="0" y="0"/>
                          <a:ext cx="648000" cy="216000"/>
                        </a:xfrm>
                        <a:prstGeom prst="rect">
                          <a:avLst/>
                        </a:prstGeom>
                        <a:noFill/>
                        <a:ln w="9525">
                          <a:noFill/>
                          <a:miter lim="800000"/>
                          <a:headEnd/>
                          <a:tailEnd/>
                        </a:ln>
                      </pic:spPr>
                    </pic:pic>
                  </a:graphicData>
                </a:graphic>
              </wp:inline>
            </w:drawing>
          </w:r>
        </w:p>
      </w:tc>
    </w:tr>
  </w:tbl>
  <w:p w14:paraId="64768AA3" w14:textId="77777777" w:rsidR="00226B1B" w:rsidRDefault="00226B1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88FDF2" w14:textId="77777777" w:rsidR="00226B1B" w:rsidRDefault="00226B1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717CB"/>
    <w:multiLevelType w:val="hybridMultilevel"/>
    <w:tmpl w:val="A18AD20C"/>
    <w:lvl w:ilvl="0" w:tplc="4D5E99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2">
    <w:nsid w:val="1D586D61"/>
    <w:multiLevelType w:val="hybridMultilevel"/>
    <w:tmpl w:val="A18AD20C"/>
    <w:lvl w:ilvl="0" w:tplc="4D5E99D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2F10FF"/>
    <w:multiLevelType w:val="multilevel"/>
    <w:tmpl w:val="59F80AD2"/>
    <w:lvl w:ilvl="0">
      <w:start w:val="1"/>
      <w:numFmt w:val="none"/>
      <w:suff w:val="nothing"/>
      <w:lvlText w:val=""/>
      <w:lvlJc w:val="left"/>
      <w:pPr>
        <w:ind w:left="0" w:firstLine="0"/>
      </w:pPr>
      <w:rPr>
        <w:rFonts w:hint="default"/>
      </w:rPr>
    </w:lvl>
    <w:lvl w:ilvl="1">
      <w:numFmt w:val="none"/>
      <w:lvlRestart w:val="0"/>
      <w:suff w:val="nothing"/>
      <w:lvlText w:val=""/>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lowerLetter"/>
      <w:lvlText w:val="(%5)"/>
      <w:lvlJc w:val="left"/>
      <w:pPr>
        <w:ind w:left="2880" w:firstLine="0"/>
      </w:pPr>
      <w:rPr>
        <w:rFonts w:hint="default"/>
      </w:rPr>
    </w:lvl>
    <w:lvl w:ilvl="5">
      <w:start w:val="1"/>
      <w:numFmt w:val="lowerRoman"/>
      <w:lvlText w:val="(%6)"/>
      <w:lvlJc w:val="left"/>
      <w:pPr>
        <w:ind w:left="3600" w:firstLine="0"/>
      </w:pPr>
      <w:rPr>
        <w:rFonts w:hint="default"/>
      </w:rPr>
    </w:lvl>
    <w:lvl w:ilvl="6">
      <w:start w:val="1"/>
      <w:numFmt w:val="decimal"/>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nsid w:val="288F2975"/>
    <w:multiLevelType w:val="hybridMultilevel"/>
    <w:tmpl w:val="6E065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nsid w:val="2EB35489"/>
    <w:multiLevelType w:val="hybridMultilevel"/>
    <w:tmpl w:val="92344C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8">
    <w:nsid w:val="358442ED"/>
    <w:multiLevelType w:val="hybridMultilevel"/>
    <w:tmpl w:val="8B5CD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0">
    <w:nsid w:val="4FAD68DF"/>
    <w:multiLevelType w:val="hybridMultilevel"/>
    <w:tmpl w:val="6E0653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6D97CC0"/>
    <w:multiLevelType w:val="hybridMultilevel"/>
    <w:tmpl w:val="AC0CB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3">
    <w:nsid w:val="57E12021"/>
    <w:multiLevelType w:val="multilevel"/>
    <w:tmpl w:val="0E202390"/>
    <w:lvl w:ilvl="0">
      <w:start w:val="1"/>
      <w:numFmt w:val="none"/>
      <w:suff w:val="nothing"/>
      <w:lvlText w:val=""/>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4">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5">
    <w:nsid w:val="6D0D5BAB"/>
    <w:multiLevelType w:val="multilevel"/>
    <w:tmpl w:val="2A1A8956"/>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suff w:val="nothing"/>
      <w:lvlText w:val=""/>
      <w:lvlJc w:val="left"/>
      <w:pPr>
        <w:ind w:left="1440" w:firstLine="0"/>
      </w:pPr>
      <w:rPr>
        <w:rFonts w:hint="default"/>
      </w:rPr>
    </w:lvl>
    <w:lvl w:ilvl="3">
      <w:start w:val="1"/>
      <w:numFmt w:val="none"/>
      <w:suff w:val="nothing"/>
      <w:lvlText w:val=""/>
      <w:lvlJc w:val="left"/>
      <w:pPr>
        <w:ind w:left="2160" w:firstLine="0"/>
      </w:pPr>
      <w:rPr>
        <w:rFonts w:hint="default"/>
      </w:rPr>
    </w:lvl>
    <w:lvl w:ilvl="4">
      <w:start w:val="1"/>
      <w:numFmt w:val="lowerLetter"/>
      <w:lvlText w:val="%5."/>
      <w:lvlJc w:val="left"/>
      <w:pPr>
        <w:tabs>
          <w:tab w:val="num" w:pos="6408"/>
        </w:tabs>
        <w:ind w:left="6408" w:hanging="360"/>
      </w:pPr>
      <w:rPr>
        <w:rFonts w:hint="default"/>
      </w:rPr>
    </w:lvl>
    <w:lvl w:ilvl="5">
      <w:start w:val="1"/>
      <w:numFmt w:val="lowerRoman"/>
      <w:lvlText w:val="%6."/>
      <w:lvlJc w:val="right"/>
      <w:pPr>
        <w:tabs>
          <w:tab w:val="num" w:pos="7128"/>
        </w:tabs>
        <w:ind w:left="7128" w:hanging="180"/>
      </w:pPr>
      <w:rPr>
        <w:rFonts w:hint="default"/>
      </w:rPr>
    </w:lvl>
    <w:lvl w:ilvl="6">
      <w:start w:val="1"/>
      <w:numFmt w:val="decimal"/>
      <w:lvlText w:val="%7."/>
      <w:lvlJc w:val="left"/>
      <w:pPr>
        <w:tabs>
          <w:tab w:val="num" w:pos="7848"/>
        </w:tabs>
        <w:ind w:left="7848" w:hanging="360"/>
      </w:pPr>
      <w:rPr>
        <w:rFonts w:hint="default"/>
      </w:rPr>
    </w:lvl>
    <w:lvl w:ilvl="7">
      <w:start w:val="1"/>
      <w:numFmt w:val="lowerLetter"/>
      <w:lvlText w:val="%8."/>
      <w:lvlJc w:val="left"/>
      <w:pPr>
        <w:tabs>
          <w:tab w:val="num" w:pos="8568"/>
        </w:tabs>
        <w:ind w:left="8568" w:hanging="360"/>
      </w:pPr>
      <w:rPr>
        <w:rFonts w:hint="default"/>
      </w:rPr>
    </w:lvl>
    <w:lvl w:ilvl="8">
      <w:start w:val="1"/>
      <w:numFmt w:val="lowerRoman"/>
      <w:lvlText w:val="%9."/>
      <w:lvlJc w:val="right"/>
      <w:pPr>
        <w:tabs>
          <w:tab w:val="num" w:pos="9288"/>
        </w:tabs>
        <w:ind w:left="9288" w:hanging="180"/>
      </w:pPr>
      <w:rPr>
        <w:rFonts w:hint="default"/>
      </w:rPr>
    </w:lvl>
  </w:abstractNum>
  <w:abstractNum w:abstractNumId="16">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7">
    <w:nsid w:val="70802985"/>
    <w:multiLevelType w:val="multilevel"/>
    <w:tmpl w:val="0E202390"/>
    <w:lvl w:ilvl="0">
      <w:start w:val="1"/>
      <w:numFmt w:val="none"/>
      <w:suff w:val="nothing"/>
      <w:lvlText w:val=""/>
      <w:lvlJc w:val="left"/>
      <w:pPr>
        <w:ind w:left="0" w:firstLine="0"/>
      </w:pPr>
      <w:rPr>
        <w:rFonts w:hint="default"/>
      </w:rPr>
    </w:lvl>
    <w:lvl w:ilvl="1">
      <w:start w:val="1"/>
      <w:numFmt w:val="decimal"/>
      <w:lvlText w:val="%2."/>
      <w:lvlJc w:val="left"/>
      <w:pPr>
        <w:ind w:left="0" w:firstLine="0"/>
      </w:pPr>
      <w:rPr>
        <w:rFonts w:hint="default"/>
      </w:rPr>
    </w:lvl>
    <w:lvl w:ilvl="2">
      <w:start w:val="1"/>
      <w:numFmt w:val="none"/>
      <w:suff w:val="nothing"/>
      <w:lvlText w:val=""/>
      <w:lvlJc w:val="left"/>
      <w:pPr>
        <w:ind w:left="720" w:firstLine="0"/>
      </w:pPr>
      <w:rPr>
        <w:rFonts w:hint="default"/>
      </w:rPr>
    </w:lvl>
    <w:lvl w:ilvl="3">
      <w:start w:val="1"/>
      <w:numFmt w:val="none"/>
      <w:suff w:val="nothing"/>
      <w:lvlText w:val=""/>
      <w:lvlJc w:val="left"/>
      <w:pPr>
        <w:ind w:left="1440" w:firstLine="0"/>
      </w:pPr>
      <w:rPr>
        <w:rFonts w:hint="default"/>
      </w:rPr>
    </w:lvl>
    <w:lvl w:ilvl="4">
      <w:start w:val="1"/>
      <w:numFmt w:val="none"/>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8">
    <w:nsid w:val="795506BC"/>
    <w:multiLevelType w:val="hybridMultilevel"/>
    <w:tmpl w:val="8B5CD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8626E4"/>
    <w:multiLevelType w:val="multilevel"/>
    <w:tmpl w:val="E16689F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1">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10"/>
  </w:num>
  <w:num w:numId="2">
    <w:abstractNumId w:val="6"/>
  </w:num>
  <w:num w:numId="3">
    <w:abstractNumId w:val="4"/>
  </w:num>
  <w:num w:numId="4">
    <w:abstractNumId w:val="0"/>
  </w:num>
  <w:num w:numId="5">
    <w:abstractNumId w:val="2"/>
  </w:num>
  <w:num w:numId="6">
    <w:abstractNumId w:val="8"/>
  </w:num>
  <w:num w:numId="7">
    <w:abstractNumId w:val="12"/>
  </w:num>
  <w:num w:numId="8">
    <w:abstractNumId w:val="15"/>
  </w:num>
  <w:num w:numId="9">
    <w:abstractNumId w:val="1"/>
  </w:num>
  <w:num w:numId="10">
    <w:abstractNumId w:val="21"/>
  </w:num>
  <w:num w:numId="11">
    <w:abstractNumId w:val="14"/>
  </w:num>
  <w:num w:numId="12">
    <w:abstractNumId w:val="16"/>
  </w:num>
  <w:num w:numId="13">
    <w:abstractNumId w:val="7"/>
  </w:num>
  <w:num w:numId="14">
    <w:abstractNumId w:val="20"/>
  </w:num>
  <w:num w:numId="15">
    <w:abstractNumId w:val="5"/>
  </w:num>
  <w:num w:numId="16">
    <w:abstractNumId w:val="19"/>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3"/>
  </w:num>
  <w:num w:numId="26">
    <w:abstractNumId w:val="17"/>
  </w:num>
  <w:num w:numId="27">
    <w:abstractNumId w:val="13"/>
  </w:num>
  <w:num w:numId="28">
    <w:abstractNumId w:val="18"/>
  </w:num>
  <w:num w:numId="29">
    <w:abstractNumId w:val="11"/>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24C7C"/>
    <w:rsid w:val="00000336"/>
    <w:rsid w:val="00001F1F"/>
    <w:rsid w:val="00003495"/>
    <w:rsid w:val="00004B65"/>
    <w:rsid w:val="000143AC"/>
    <w:rsid w:val="00024E92"/>
    <w:rsid w:val="000371DD"/>
    <w:rsid w:val="000377D2"/>
    <w:rsid w:val="0004032E"/>
    <w:rsid w:val="00054CE4"/>
    <w:rsid w:val="00055BA4"/>
    <w:rsid w:val="00067908"/>
    <w:rsid w:val="0007206C"/>
    <w:rsid w:val="00087D50"/>
    <w:rsid w:val="00096E7E"/>
    <w:rsid w:val="000A2E0C"/>
    <w:rsid w:val="000A3825"/>
    <w:rsid w:val="000A3FE2"/>
    <w:rsid w:val="000B0389"/>
    <w:rsid w:val="000B2A49"/>
    <w:rsid w:val="000B465A"/>
    <w:rsid w:val="000C3E88"/>
    <w:rsid w:val="000C6C39"/>
    <w:rsid w:val="000C7A46"/>
    <w:rsid w:val="000D77F4"/>
    <w:rsid w:val="000E5B08"/>
    <w:rsid w:val="000E6A87"/>
    <w:rsid w:val="000F054D"/>
    <w:rsid w:val="000F4ECB"/>
    <w:rsid w:val="00117663"/>
    <w:rsid w:val="00130472"/>
    <w:rsid w:val="0013427D"/>
    <w:rsid w:val="001351A9"/>
    <w:rsid w:val="00137430"/>
    <w:rsid w:val="00145857"/>
    <w:rsid w:val="00145887"/>
    <w:rsid w:val="00145EFE"/>
    <w:rsid w:val="00160862"/>
    <w:rsid w:val="00171107"/>
    <w:rsid w:val="0017224F"/>
    <w:rsid w:val="00182D50"/>
    <w:rsid w:val="00182EBE"/>
    <w:rsid w:val="001844B5"/>
    <w:rsid w:val="00184B5E"/>
    <w:rsid w:val="00190715"/>
    <w:rsid w:val="00195AC5"/>
    <w:rsid w:val="001A298F"/>
    <w:rsid w:val="001A5B16"/>
    <w:rsid w:val="001C0D18"/>
    <w:rsid w:val="001C2070"/>
    <w:rsid w:val="001C3857"/>
    <w:rsid w:val="001C52EB"/>
    <w:rsid w:val="001E0D47"/>
    <w:rsid w:val="001E2B26"/>
    <w:rsid w:val="001E30DD"/>
    <w:rsid w:val="001E62E5"/>
    <w:rsid w:val="001F2444"/>
    <w:rsid w:val="00200149"/>
    <w:rsid w:val="0020092A"/>
    <w:rsid w:val="00202646"/>
    <w:rsid w:val="00213358"/>
    <w:rsid w:val="0022054D"/>
    <w:rsid w:val="00220E24"/>
    <w:rsid w:val="00223FE6"/>
    <w:rsid w:val="00225A5C"/>
    <w:rsid w:val="00226B1B"/>
    <w:rsid w:val="002426ED"/>
    <w:rsid w:val="00243CEE"/>
    <w:rsid w:val="0024566E"/>
    <w:rsid w:val="00247717"/>
    <w:rsid w:val="00265AC4"/>
    <w:rsid w:val="002666FA"/>
    <w:rsid w:val="002723B7"/>
    <w:rsid w:val="00274F99"/>
    <w:rsid w:val="002800A5"/>
    <w:rsid w:val="00280CA3"/>
    <w:rsid w:val="0028110B"/>
    <w:rsid w:val="00282D14"/>
    <w:rsid w:val="00283B6C"/>
    <w:rsid w:val="00283C7C"/>
    <w:rsid w:val="00286E0C"/>
    <w:rsid w:val="002966F4"/>
    <w:rsid w:val="00296754"/>
    <w:rsid w:val="002A3763"/>
    <w:rsid w:val="002A4032"/>
    <w:rsid w:val="002B06B5"/>
    <w:rsid w:val="002B50F4"/>
    <w:rsid w:val="002B5268"/>
    <w:rsid w:val="002C2039"/>
    <w:rsid w:val="002D11FD"/>
    <w:rsid w:val="002D1363"/>
    <w:rsid w:val="002D42FA"/>
    <w:rsid w:val="002D5A21"/>
    <w:rsid w:val="002D73DD"/>
    <w:rsid w:val="002E4EA9"/>
    <w:rsid w:val="003017D0"/>
    <w:rsid w:val="00305585"/>
    <w:rsid w:val="0030679B"/>
    <w:rsid w:val="00316B93"/>
    <w:rsid w:val="003205C8"/>
    <w:rsid w:val="0032276B"/>
    <w:rsid w:val="00341E2D"/>
    <w:rsid w:val="00345D5F"/>
    <w:rsid w:val="00347C39"/>
    <w:rsid w:val="0036047A"/>
    <w:rsid w:val="00363DB7"/>
    <w:rsid w:val="003663A1"/>
    <w:rsid w:val="00385164"/>
    <w:rsid w:val="0038573F"/>
    <w:rsid w:val="003864B3"/>
    <w:rsid w:val="003A0802"/>
    <w:rsid w:val="003A780E"/>
    <w:rsid w:val="003B1F71"/>
    <w:rsid w:val="003B536F"/>
    <w:rsid w:val="003B58F3"/>
    <w:rsid w:val="003B661E"/>
    <w:rsid w:val="003B7A6F"/>
    <w:rsid w:val="003C32A1"/>
    <w:rsid w:val="003C5BCE"/>
    <w:rsid w:val="003E024E"/>
    <w:rsid w:val="003E0C41"/>
    <w:rsid w:val="003E1299"/>
    <w:rsid w:val="003E64B0"/>
    <w:rsid w:val="003F0DA3"/>
    <w:rsid w:val="003F1ABE"/>
    <w:rsid w:val="003F2368"/>
    <w:rsid w:val="00417AEA"/>
    <w:rsid w:val="00424C7C"/>
    <w:rsid w:val="00425981"/>
    <w:rsid w:val="00426E0F"/>
    <w:rsid w:val="00431AF8"/>
    <w:rsid w:val="00446F8C"/>
    <w:rsid w:val="00447BE4"/>
    <w:rsid w:val="00452DFF"/>
    <w:rsid w:val="004559D4"/>
    <w:rsid w:val="004563F1"/>
    <w:rsid w:val="00461A80"/>
    <w:rsid w:val="004629A9"/>
    <w:rsid w:val="0047470B"/>
    <w:rsid w:val="0049198E"/>
    <w:rsid w:val="004A5D75"/>
    <w:rsid w:val="004B0AFD"/>
    <w:rsid w:val="004B327D"/>
    <w:rsid w:val="004B5134"/>
    <w:rsid w:val="004C215C"/>
    <w:rsid w:val="004C50D8"/>
    <w:rsid w:val="004E3DC7"/>
    <w:rsid w:val="004E5BDC"/>
    <w:rsid w:val="004E6DEE"/>
    <w:rsid w:val="004F308A"/>
    <w:rsid w:val="00505C4E"/>
    <w:rsid w:val="00514EAF"/>
    <w:rsid w:val="005157A7"/>
    <w:rsid w:val="00515836"/>
    <w:rsid w:val="005201A4"/>
    <w:rsid w:val="005209EF"/>
    <w:rsid w:val="005220EE"/>
    <w:rsid w:val="00524C4D"/>
    <w:rsid w:val="00530989"/>
    <w:rsid w:val="00533E86"/>
    <w:rsid w:val="00536060"/>
    <w:rsid w:val="00536531"/>
    <w:rsid w:val="00540010"/>
    <w:rsid w:val="00551109"/>
    <w:rsid w:val="00554529"/>
    <w:rsid w:val="0056043E"/>
    <w:rsid w:val="00560C52"/>
    <w:rsid w:val="005641B5"/>
    <w:rsid w:val="005733C8"/>
    <w:rsid w:val="00575841"/>
    <w:rsid w:val="00580025"/>
    <w:rsid w:val="00580D82"/>
    <w:rsid w:val="005816D1"/>
    <w:rsid w:val="005821F5"/>
    <w:rsid w:val="005837AE"/>
    <w:rsid w:val="00585454"/>
    <w:rsid w:val="00585717"/>
    <w:rsid w:val="00591556"/>
    <w:rsid w:val="005923D4"/>
    <w:rsid w:val="0059329B"/>
    <w:rsid w:val="0059351C"/>
    <w:rsid w:val="005978B3"/>
    <w:rsid w:val="005A17E0"/>
    <w:rsid w:val="005A514F"/>
    <w:rsid w:val="005B14B9"/>
    <w:rsid w:val="005B3248"/>
    <w:rsid w:val="005B4BBB"/>
    <w:rsid w:val="005D286E"/>
    <w:rsid w:val="005D3541"/>
    <w:rsid w:val="005D7316"/>
    <w:rsid w:val="005E0D30"/>
    <w:rsid w:val="005F74D2"/>
    <w:rsid w:val="00603B0F"/>
    <w:rsid w:val="006125F3"/>
    <w:rsid w:val="00613CC6"/>
    <w:rsid w:val="00621BA5"/>
    <w:rsid w:val="00623467"/>
    <w:rsid w:val="00624DE9"/>
    <w:rsid w:val="00626C5E"/>
    <w:rsid w:val="00626F1C"/>
    <w:rsid w:val="0063039D"/>
    <w:rsid w:val="006318F0"/>
    <w:rsid w:val="006338BF"/>
    <w:rsid w:val="006505DF"/>
    <w:rsid w:val="0065600C"/>
    <w:rsid w:val="00656786"/>
    <w:rsid w:val="00657E8B"/>
    <w:rsid w:val="0066592B"/>
    <w:rsid w:val="00665A01"/>
    <w:rsid w:val="006661C8"/>
    <w:rsid w:val="00667E47"/>
    <w:rsid w:val="00670534"/>
    <w:rsid w:val="00674DD6"/>
    <w:rsid w:val="006840F3"/>
    <w:rsid w:val="006863B4"/>
    <w:rsid w:val="00690FEB"/>
    <w:rsid w:val="00697254"/>
    <w:rsid w:val="006A4200"/>
    <w:rsid w:val="006A670E"/>
    <w:rsid w:val="006B18FD"/>
    <w:rsid w:val="006B2920"/>
    <w:rsid w:val="006C40D8"/>
    <w:rsid w:val="006D029E"/>
    <w:rsid w:val="006D528A"/>
    <w:rsid w:val="006D664A"/>
    <w:rsid w:val="006D794F"/>
    <w:rsid w:val="006E07EC"/>
    <w:rsid w:val="006E2B7D"/>
    <w:rsid w:val="006E5699"/>
    <w:rsid w:val="00710C09"/>
    <w:rsid w:val="0071289A"/>
    <w:rsid w:val="00720658"/>
    <w:rsid w:val="007268D3"/>
    <w:rsid w:val="00733E1E"/>
    <w:rsid w:val="00744032"/>
    <w:rsid w:val="00745435"/>
    <w:rsid w:val="00745593"/>
    <w:rsid w:val="00747918"/>
    <w:rsid w:val="0075090C"/>
    <w:rsid w:val="00752716"/>
    <w:rsid w:val="00752BE7"/>
    <w:rsid w:val="00752FC0"/>
    <w:rsid w:val="007621B9"/>
    <w:rsid w:val="007644F5"/>
    <w:rsid w:val="00770E56"/>
    <w:rsid w:val="007B090F"/>
    <w:rsid w:val="007D114A"/>
    <w:rsid w:val="007D1BBD"/>
    <w:rsid w:val="007D4ECC"/>
    <w:rsid w:val="007D7505"/>
    <w:rsid w:val="007E4528"/>
    <w:rsid w:val="007E7C50"/>
    <w:rsid w:val="007F0B21"/>
    <w:rsid w:val="007F439A"/>
    <w:rsid w:val="0080113C"/>
    <w:rsid w:val="00804482"/>
    <w:rsid w:val="0080795F"/>
    <w:rsid w:val="00811DC8"/>
    <w:rsid w:val="0081284B"/>
    <w:rsid w:val="00825E04"/>
    <w:rsid w:val="00832065"/>
    <w:rsid w:val="00832A41"/>
    <w:rsid w:val="00840AC7"/>
    <w:rsid w:val="0084138F"/>
    <w:rsid w:val="008436F5"/>
    <w:rsid w:val="008674ED"/>
    <w:rsid w:val="0087128D"/>
    <w:rsid w:val="008738D7"/>
    <w:rsid w:val="008741B7"/>
    <w:rsid w:val="008743C9"/>
    <w:rsid w:val="0089333C"/>
    <w:rsid w:val="008A351D"/>
    <w:rsid w:val="008A678A"/>
    <w:rsid w:val="008B137B"/>
    <w:rsid w:val="008B3B9C"/>
    <w:rsid w:val="008B43D7"/>
    <w:rsid w:val="008B6A68"/>
    <w:rsid w:val="008C1EDE"/>
    <w:rsid w:val="008C267E"/>
    <w:rsid w:val="008C4F6B"/>
    <w:rsid w:val="008D0CB9"/>
    <w:rsid w:val="008D3C44"/>
    <w:rsid w:val="008D467E"/>
    <w:rsid w:val="008D6168"/>
    <w:rsid w:val="008F1D12"/>
    <w:rsid w:val="00902019"/>
    <w:rsid w:val="0090444A"/>
    <w:rsid w:val="00907D0B"/>
    <w:rsid w:val="009144F3"/>
    <w:rsid w:val="00914F59"/>
    <w:rsid w:val="00915CC9"/>
    <w:rsid w:val="0092409A"/>
    <w:rsid w:val="00927016"/>
    <w:rsid w:val="00931A90"/>
    <w:rsid w:val="00932445"/>
    <w:rsid w:val="009421FF"/>
    <w:rsid w:val="00945084"/>
    <w:rsid w:val="00945A67"/>
    <w:rsid w:val="00956F34"/>
    <w:rsid w:val="00961BC5"/>
    <w:rsid w:val="00963CB4"/>
    <w:rsid w:val="00966440"/>
    <w:rsid w:val="00970150"/>
    <w:rsid w:val="00976E42"/>
    <w:rsid w:val="00994D68"/>
    <w:rsid w:val="009A0FC7"/>
    <w:rsid w:val="009A4D01"/>
    <w:rsid w:val="009A75B8"/>
    <w:rsid w:val="009B0031"/>
    <w:rsid w:val="009B0A8A"/>
    <w:rsid w:val="009C1751"/>
    <w:rsid w:val="009C6065"/>
    <w:rsid w:val="009C6D74"/>
    <w:rsid w:val="009D2659"/>
    <w:rsid w:val="009D2AB1"/>
    <w:rsid w:val="009D6017"/>
    <w:rsid w:val="009E3783"/>
    <w:rsid w:val="009E41E8"/>
    <w:rsid w:val="009F2596"/>
    <w:rsid w:val="00A01DB8"/>
    <w:rsid w:val="00A06851"/>
    <w:rsid w:val="00A07DB1"/>
    <w:rsid w:val="00A1179A"/>
    <w:rsid w:val="00A1188A"/>
    <w:rsid w:val="00A11DB5"/>
    <w:rsid w:val="00A2122F"/>
    <w:rsid w:val="00A264EF"/>
    <w:rsid w:val="00A3687D"/>
    <w:rsid w:val="00A44F67"/>
    <w:rsid w:val="00A45CA9"/>
    <w:rsid w:val="00A5426A"/>
    <w:rsid w:val="00A55956"/>
    <w:rsid w:val="00A60358"/>
    <w:rsid w:val="00A63F34"/>
    <w:rsid w:val="00A657FF"/>
    <w:rsid w:val="00A73F20"/>
    <w:rsid w:val="00A77CE2"/>
    <w:rsid w:val="00A924B2"/>
    <w:rsid w:val="00AA152B"/>
    <w:rsid w:val="00AA66F4"/>
    <w:rsid w:val="00AB2BB8"/>
    <w:rsid w:val="00AC4781"/>
    <w:rsid w:val="00AC5485"/>
    <w:rsid w:val="00AC66DD"/>
    <w:rsid w:val="00AD045A"/>
    <w:rsid w:val="00AD1DEE"/>
    <w:rsid w:val="00AE5C8C"/>
    <w:rsid w:val="00AF39B2"/>
    <w:rsid w:val="00AF54CD"/>
    <w:rsid w:val="00AF7969"/>
    <w:rsid w:val="00AF7E1B"/>
    <w:rsid w:val="00B0369E"/>
    <w:rsid w:val="00B11CBF"/>
    <w:rsid w:val="00B30D40"/>
    <w:rsid w:val="00B36089"/>
    <w:rsid w:val="00B408F7"/>
    <w:rsid w:val="00B56C96"/>
    <w:rsid w:val="00B66853"/>
    <w:rsid w:val="00B670F5"/>
    <w:rsid w:val="00B70869"/>
    <w:rsid w:val="00B80189"/>
    <w:rsid w:val="00B83A72"/>
    <w:rsid w:val="00B83FE9"/>
    <w:rsid w:val="00B92406"/>
    <w:rsid w:val="00B95CB0"/>
    <w:rsid w:val="00BA5AFC"/>
    <w:rsid w:val="00BA5F54"/>
    <w:rsid w:val="00BB06D6"/>
    <w:rsid w:val="00BD141B"/>
    <w:rsid w:val="00BD4AC3"/>
    <w:rsid w:val="00BE4BF6"/>
    <w:rsid w:val="00BE5640"/>
    <w:rsid w:val="00BF1D26"/>
    <w:rsid w:val="00BF3A77"/>
    <w:rsid w:val="00C16BC5"/>
    <w:rsid w:val="00C20F27"/>
    <w:rsid w:val="00C31CBC"/>
    <w:rsid w:val="00C33FCB"/>
    <w:rsid w:val="00C359E9"/>
    <w:rsid w:val="00C36D0E"/>
    <w:rsid w:val="00C6287A"/>
    <w:rsid w:val="00C66AC0"/>
    <w:rsid w:val="00C7155B"/>
    <w:rsid w:val="00C73851"/>
    <w:rsid w:val="00C76F6C"/>
    <w:rsid w:val="00C970E0"/>
    <w:rsid w:val="00CA6E11"/>
    <w:rsid w:val="00CB23B3"/>
    <w:rsid w:val="00CB78EA"/>
    <w:rsid w:val="00CC7D0D"/>
    <w:rsid w:val="00CE3275"/>
    <w:rsid w:val="00CE7B43"/>
    <w:rsid w:val="00CF4857"/>
    <w:rsid w:val="00CF5BB3"/>
    <w:rsid w:val="00CF7DF2"/>
    <w:rsid w:val="00D066B2"/>
    <w:rsid w:val="00D1056C"/>
    <w:rsid w:val="00D179A6"/>
    <w:rsid w:val="00D21C25"/>
    <w:rsid w:val="00D24B4A"/>
    <w:rsid w:val="00D2687F"/>
    <w:rsid w:val="00D34589"/>
    <w:rsid w:val="00D502C6"/>
    <w:rsid w:val="00D52C88"/>
    <w:rsid w:val="00D548DD"/>
    <w:rsid w:val="00D553E0"/>
    <w:rsid w:val="00D62C79"/>
    <w:rsid w:val="00D6543A"/>
    <w:rsid w:val="00D73BFD"/>
    <w:rsid w:val="00D757F8"/>
    <w:rsid w:val="00D8029B"/>
    <w:rsid w:val="00D80F39"/>
    <w:rsid w:val="00D930B1"/>
    <w:rsid w:val="00D93BAD"/>
    <w:rsid w:val="00DA094E"/>
    <w:rsid w:val="00DA105D"/>
    <w:rsid w:val="00DA2B31"/>
    <w:rsid w:val="00DA2EAF"/>
    <w:rsid w:val="00DA5272"/>
    <w:rsid w:val="00DB7988"/>
    <w:rsid w:val="00DC052D"/>
    <w:rsid w:val="00DC6B2B"/>
    <w:rsid w:val="00DE7184"/>
    <w:rsid w:val="00DE7669"/>
    <w:rsid w:val="00DF5358"/>
    <w:rsid w:val="00E003D1"/>
    <w:rsid w:val="00E0199A"/>
    <w:rsid w:val="00E03A82"/>
    <w:rsid w:val="00E203BA"/>
    <w:rsid w:val="00E233E3"/>
    <w:rsid w:val="00E25D9B"/>
    <w:rsid w:val="00E26D41"/>
    <w:rsid w:val="00E41E98"/>
    <w:rsid w:val="00E43FD9"/>
    <w:rsid w:val="00E50F3D"/>
    <w:rsid w:val="00E54569"/>
    <w:rsid w:val="00E647A5"/>
    <w:rsid w:val="00E72FB3"/>
    <w:rsid w:val="00E735A0"/>
    <w:rsid w:val="00E737E8"/>
    <w:rsid w:val="00E833E9"/>
    <w:rsid w:val="00EA5F4D"/>
    <w:rsid w:val="00EA680F"/>
    <w:rsid w:val="00EB4929"/>
    <w:rsid w:val="00EC1E27"/>
    <w:rsid w:val="00ED56A7"/>
    <w:rsid w:val="00EE523A"/>
    <w:rsid w:val="00EF52B6"/>
    <w:rsid w:val="00F14020"/>
    <w:rsid w:val="00F1768B"/>
    <w:rsid w:val="00F1785F"/>
    <w:rsid w:val="00F211E9"/>
    <w:rsid w:val="00F301DD"/>
    <w:rsid w:val="00F316D6"/>
    <w:rsid w:val="00F37DC9"/>
    <w:rsid w:val="00F43C76"/>
    <w:rsid w:val="00F50321"/>
    <w:rsid w:val="00F50435"/>
    <w:rsid w:val="00F60D57"/>
    <w:rsid w:val="00F65B56"/>
    <w:rsid w:val="00F67D64"/>
    <w:rsid w:val="00F93E34"/>
    <w:rsid w:val="00F94C7B"/>
    <w:rsid w:val="00FA0FA0"/>
    <w:rsid w:val="00FA228D"/>
    <w:rsid w:val="00FB13FB"/>
    <w:rsid w:val="00FB16DE"/>
    <w:rsid w:val="00FB70C9"/>
    <w:rsid w:val="00FC5B78"/>
    <w:rsid w:val="00FC6A1E"/>
    <w:rsid w:val="00FC6E57"/>
    <w:rsid w:val="00FD0D7F"/>
    <w:rsid w:val="00FD4AEC"/>
    <w:rsid w:val="00FD698D"/>
    <w:rsid w:val="00FF04C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7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C76F6C"/>
    <w:pPr>
      <w:spacing w:after="120"/>
    </w:pPr>
    <w:rPr>
      <w:rFonts w:eastAsiaTheme="minorEastAsia"/>
      <w:lang w:bidi="en-US"/>
    </w:rPr>
  </w:style>
  <w:style w:type="paragraph" w:styleId="Heading1">
    <w:name w:val="heading 1"/>
    <w:basedOn w:val="Normal"/>
    <w:next w:val="ppBodyText"/>
    <w:link w:val="Heading1Char"/>
    <w:qFormat/>
    <w:rsid w:val="00C76F6C"/>
    <w:pPr>
      <w:keepNext/>
      <w:keepLines/>
      <w:spacing w:before="48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nhideWhenUsed/>
    <w:qFormat/>
    <w:rsid w:val="00C76F6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C76F6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C76F6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76F6C"/>
    <w:rPr>
      <w:rFonts w:asciiTheme="majorHAnsi" w:eastAsiaTheme="majorEastAsia" w:hAnsiTheme="majorHAnsi" w:cstheme="majorBidi"/>
      <w:b/>
      <w:bCs/>
      <w:color w:val="376092" w:themeColor="accent1" w:themeShade="BF"/>
      <w:sz w:val="28"/>
      <w:szCs w:val="28"/>
      <w:lang w:bidi="en-US"/>
    </w:rPr>
  </w:style>
  <w:style w:type="character" w:styleId="Hyperlink">
    <w:name w:val="Hyperlink"/>
    <w:basedOn w:val="DefaultParagraphFont"/>
    <w:uiPriority w:val="99"/>
    <w:rsid w:val="00424C7C"/>
    <w:rPr>
      <w:rFonts w:cs="Times New Roman"/>
      <w:color w:val="0000FF"/>
      <w:u w:val="single"/>
    </w:rPr>
  </w:style>
  <w:style w:type="paragraph" w:styleId="TOC1">
    <w:name w:val="toc 1"/>
    <w:basedOn w:val="Normal"/>
    <w:next w:val="Normal"/>
    <w:autoRedefine/>
    <w:uiPriority w:val="39"/>
    <w:unhideWhenUsed/>
    <w:rsid w:val="00424C7C"/>
    <w:pPr>
      <w:spacing w:after="100"/>
    </w:pPr>
    <w:rPr>
      <w:rFonts w:ascii="Calibri" w:eastAsia="Calibri" w:hAnsi="Calibri" w:cs="Times New Roman"/>
      <w:lang w:bidi="ar-SA"/>
    </w:rPr>
  </w:style>
  <w:style w:type="paragraph" w:styleId="TOC2">
    <w:name w:val="toc 2"/>
    <w:basedOn w:val="Normal"/>
    <w:next w:val="Normal"/>
    <w:autoRedefine/>
    <w:uiPriority w:val="39"/>
    <w:unhideWhenUsed/>
    <w:rsid w:val="00424C7C"/>
    <w:pPr>
      <w:spacing w:after="100"/>
      <w:ind w:left="220"/>
    </w:pPr>
    <w:rPr>
      <w:rFonts w:ascii="Calibri" w:eastAsia="Calibri" w:hAnsi="Calibri" w:cs="Times New Roman"/>
      <w:lang w:bidi="ar-SA"/>
    </w:rPr>
  </w:style>
  <w:style w:type="character" w:styleId="SubtleEmphasis">
    <w:name w:val="Subtle Emphasis"/>
    <w:basedOn w:val="DefaultParagraphFont"/>
    <w:uiPriority w:val="19"/>
    <w:qFormat/>
    <w:rsid w:val="00424C7C"/>
    <w:rPr>
      <w:i/>
      <w:iCs/>
      <w:color w:val="808080" w:themeColor="text1" w:themeTint="7F"/>
    </w:rPr>
  </w:style>
  <w:style w:type="paragraph" w:styleId="FootnoteText">
    <w:name w:val="footnote text"/>
    <w:basedOn w:val="Normal"/>
    <w:link w:val="FootnoteTextChar"/>
    <w:uiPriority w:val="99"/>
    <w:unhideWhenUsed/>
    <w:rsid w:val="00C76F6C"/>
    <w:rPr>
      <w:szCs w:val="20"/>
    </w:rPr>
  </w:style>
  <w:style w:type="character" w:customStyle="1" w:styleId="FootnoteTextChar">
    <w:name w:val="Footnote Text Char"/>
    <w:basedOn w:val="DefaultParagraphFont"/>
    <w:link w:val="FootnoteText"/>
    <w:uiPriority w:val="99"/>
    <w:rsid w:val="00C76F6C"/>
    <w:rPr>
      <w:rFonts w:eastAsiaTheme="minorEastAsia"/>
      <w:szCs w:val="20"/>
      <w:lang w:bidi="en-US"/>
    </w:rPr>
  </w:style>
  <w:style w:type="character" w:styleId="FootnoteReference">
    <w:name w:val="footnote reference"/>
    <w:basedOn w:val="DefaultParagraphFont"/>
    <w:uiPriority w:val="99"/>
    <w:semiHidden/>
    <w:unhideWhenUsed/>
    <w:rsid w:val="00424C7C"/>
    <w:rPr>
      <w:vertAlign w:val="superscript"/>
    </w:rPr>
  </w:style>
  <w:style w:type="character" w:customStyle="1" w:styleId="Heading2Char">
    <w:name w:val="Heading 2 Char"/>
    <w:basedOn w:val="DefaultParagraphFont"/>
    <w:link w:val="Heading2"/>
    <w:rsid w:val="00C76F6C"/>
    <w:rPr>
      <w:rFonts w:asciiTheme="majorHAnsi" w:eastAsiaTheme="majorEastAsia" w:hAnsiTheme="majorHAnsi" w:cstheme="majorBidi"/>
      <w:b/>
      <w:bCs/>
      <w:color w:val="4F81BD" w:themeColor="accent1"/>
      <w:sz w:val="26"/>
      <w:szCs w:val="26"/>
      <w:lang w:bidi="en-US"/>
    </w:rPr>
  </w:style>
  <w:style w:type="paragraph" w:styleId="ListParagraph">
    <w:name w:val="List Paragraph"/>
    <w:basedOn w:val="Normal"/>
    <w:link w:val="ListParagraphChar"/>
    <w:uiPriority w:val="34"/>
    <w:qFormat/>
    <w:rsid w:val="00424C7C"/>
    <w:pPr>
      <w:ind w:left="720"/>
      <w:contextualSpacing/>
    </w:pPr>
  </w:style>
  <w:style w:type="paragraph" w:styleId="BalloonText">
    <w:name w:val="Balloon Text"/>
    <w:basedOn w:val="Normal"/>
    <w:link w:val="BalloonTextChar"/>
    <w:uiPriority w:val="99"/>
    <w:semiHidden/>
    <w:unhideWhenUsed/>
    <w:rsid w:val="00C76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F6C"/>
    <w:rPr>
      <w:rFonts w:ascii="Tahoma" w:eastAsiaTheme="minorEastAsia" w:hAnsi="Tahoma" w:cs="Tahoma"/>
      <w:sz w:val="16"/>
      <w:szCs w:val="16"/>
      <w:lang w:bidi="en-US"/>
    </w:rPr>
  </w:style>
  <w:style w:type="character" w:customStyle="1" w:styleId="Heading3Char">
    <w:name w:val="Heading 3 Char"/>
    <w:basedOn w:val="DefaultParagraphFont"/>
    <w:link w:val="Heading3"/>
    <w:rsid w:val="00C76F6C"/>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C76F6C"/>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C76F6C"/>
    <w:pPr>
      <w:numPr>
        <w:ilvl w:val="1"/>
        <w:numId w:val="24"/>
      </w:numPr>
      <w:spacing w:after="120"/>
    </w:pPr>
    <w:rPr>
      <w:rFonts w:eastAsiaTheme="minorEastAsia"/>
      <w:lang w:bidi="en-US"/>
    </w:rPr>
  </w:style>
  <w:style w:type="paragraph" w:customStyle="1" w:styleId="ppBodyTextIndent">
    <w:name w:val="pp Body Text Indent"/>
    <w:basedOn w:val="ppBodyText"/>
    <w:rsid w:val="00C76F6C"/>
    <w:pPr>
      <w:numPr>
        <w:ilvl w:val="2"/>
      </w:numPr>
    </w:pPr>
  </w:style>
  <w:style w:type="paragraph" w:customStyle="1" w:styleId="ppBodyTextIndent2">
    <w:name w:val="pp Body Text Indent 2"/>
    <w:basedOn w:val="ppBodyTextIndent"/>
    <w:rsid w:val="00C76F6C"/>
    <w:pPr>
      <w:numPr>
        <w:ilvl w:val="3"/>
      </w:numPr>
    </w:pPr>
  </w:style>
  <w:style w:type="paragraph" w:customStyle="1" w:styleId="ppBulletList">
    <w:name w:val="pp Bullet List"/>
    <w:basedOn w:val="ppNumberList"/>
    <w:link w:val="ppBulletListChar"/>
    <w:qFormat/>
    <w:rsid w:val="00C76F6C"/>
    <w:pPr>
      <w:numPr>
        <w:numId w:val="17"/>
      </w:numPr>
      <w:tabs>
        <w:tab w:val="clear" w:pos="1440"/>
      </w:tabs>
      <w:ind w:left="754" w:hanging="357"/>
    </w:pPr>
  </w:style>
  <w:style w:type="paragraph" w:customStyle="1" w:styleId="ppBulletListIndent">
    <w:name w:val="pp Bullet List Indent"/>
    <w:basedOn w:val="ppBulletList"/>
    <w:rsid w:val="00C76F6C"/>
    <w:pPr>
      <w:numPr>
        <w:ilvl w:val="2"/>
      </w:numPr>
      <w:ind w:left="1434" w:hanging="357"/>
    </w:pPr>
  </w:style>
  <w:style w:type="paragraph" w:customStyle="1" w:styleId="ppBulletListTable">
    <w:name w:val="pp Bullet List Table"/>
    <w:basedOn w:val="Normal"/>
    <w:uiPriority w:val="11"/>
    <w:rsid w:val="00C76F6C"/>
    <w:pPr>
      <w:numPr>
        <w:numId w:val="7"/>
      </w:numPr>
      <w:tabs>
        <w:tab w:val="left" w:pos="403"/>
      </w:tabs>
      <w:spacing w:before="100"/>
    </w:pPr>
    <w:rPr>
      <w:sz w:val="18"/>
    </w:rPr>
  </w:style>
  <w:style w:type="paragraph" w:customStyle="1" w:styleId="ppChapterNumber">
    <w:name w:val="pp Chapter Number"/>
    <w:next w:val="Normal"/>
    <w:uiPriority w:val="14"/>
    <w:rsid w:val="00C76F6C"/>
    <w:pPr>
      <w:autoSpaceDE w:val="0"/>
      <w:autoSpaceDN w:val="0"/>
      <w:adjustRightInd w:val="0"/>
      <w:spacing w:before="340" w:after="360" w:line="1900" w:lineRule="atLeast"/>
    </w:pPr>
    <w:rPr>
      <w:rFonts w:ascii="Franklin Gothic Condensed" w:eastAsia="Times New Roman" w:hAnsi="Franklin Gothic Condensed" w:cs="Times New Roman"/>
      <w:sz w:val="152"/>
      <w:szCs w:val="152"/>
      <w:lang w:bidi="ar-SA"/>
    </w:rPr>
  </w:style>
  <w:style w:type="paragraph" w:customStyle="1" w:styleId="ppChapterTitle">
    <w:name w:val="pp Chapter Title"/>
    <w:next w:val="Normal"/>
    <w:uiPriority w:val="14"/>
    <w:rsid w:val="00C76F6C"/>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lang w:bidi="ar-SA"/>
    </w:rPr>
  </w:style>
  <w:style w:type="table" w:customStyle="1" w:styleId="ppTableList">
    <w:name w:val="pp Table List"/>
    <w:basedOn w:val="TableNormal"/>
    <w:rsid w:val="00C76F6C"/>
    <w:pPr>
      <w:spacing w:before="340" w:after="0" w:line="240" w:lineRule="auto"/>
    </w:pPr>
    <w:rPr>
      <w:rFonts w:ascii="Arial" w:eastAsia="Times New Roman" w:hAnsi="Arial" w:cs="Times New Roman"/>
      <w:sz w:val="20"/>
      <w:szCs w:val="20"/>
      <w:lang w:bidi="ar-SA"/>
    </w:rPr>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C76F6C"/>
    <w:tblPr>
      <w:tblStyleRowBandSize w:val="1"/>
      <w:tblStyleColBandSize w:val="1"/>
      <w:tblInd w:w="86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C76F6C"/>
    <w:pPr>
      <w:numPr>
        <w:ilvl w:val="1"/>
        <w:numId w:val="10"/>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C76F6C"/>
    <w:pPr>
      <w:numPr>
        <w:ilvl w:val="2"/>
      </w:numPr>
      <w:ind w:left="720"/>
    </w:pPr>
  </w:style>
  <w:style w:type="paragraph" w:customStyle="1" w:styleId="ppCodeIndent2">
    <w:name w:val="pp Code Indent 2"/>
    <w:basedOn w:val="ppCodeIndent"/>
    <w:rsid w:val="00C76F6C"/>
    <w:pPr>
      <w:numPr>
        <w:ilvl w:val="3"/>
      </w:numPr>
      <w:ind w:left="1440"/>
    </w:pPr>
  </w:style>
  <w:style w:type="paragraph" w:customStyle="1" w:styleId="ppCodeLanguage">
    <w:name w:val="pp Code Language"/>
    <w:basedOn w:val="Normal"/>
    <w:next w:val="ppCode"/>
    <w:qFormat/>
    <w:rsid w:val="00C76F6C"/>
    <w:pPr>
      <w:numPr>
        <w:ilvl w:val="1"/>
        <w:numId w:val="11"/>
      </w:numPr>
      <w:pBdr>
        <w:bottom w:val="single" w:sz="2" w:space="1" w:color="C8CDDE"/>
      </w:pBdr>
      <w:shd w:val="clear" w:color="auto" w:fill="EFEFF7"/>
      <w:spacing w:after="0"/>
      <w:ind w:left="0"/>
    </w:pPr>
    <w:rPr>
      <w:b/>
      <w:color w:val="000066"/>
    </w:rPr>
  </w:style>
  <w:style w:type="paragraph" w:customStyle="1" w:styleId="ppCodeLanguageIndent">
    <w:name w:val="pp Code Language Indent"/>
    <w:basedOn w:val="ppCodeLanguage"/>
    <w:next w:val="ppCodeIndent"/>
    <w:rsid w:val="00C76F6C"/>
    <w:pPr>
      <w:numPr>
        <w:ilvl w:val="2"/>
      </w:numPr>
      <w:ind w:left="720"/>
    </w:pPr>
  </w:style>
  <w:style w:type="paragraph" w:customStyle="1" w:styleId="ppCodeLanguageIndent2">
    <w:name w:val="pp Code Language Indent 2"/>
    <w:basedOn w:val="ppCodeLanguageIndent"/>
    <w:next w:val="ppCodeIndent2"/>
    <w:rsid w:val="00C76F6C"/>
    <w:pPr>
      <w:numPr>
        <w:ilvl w:val="3"/>
      </w:numPr>
      <w:ind w:left="1440"/>
    </w:pPr>
  </w:style>
  <w:style w:type="paragraph" w:customStyle="1" w:styleId="ppCodeLanguageTable">
    <w:name w:val="pp Code Language Table"/>
    <w:basedOn w:val="ppCodeLanguage"/>
    <w:next w:val="Normal"/>
    <w:rsid w:val="00C76F6C"/>
    <w:pPr>
      <w:numPr>
        <w:ilvl w:val="0"/>
        <w:numId w:val="0"/>
      </w:numPr>
    </w:pPr>
  </w:style>
  <w:style w:type="paragraph" w:customStyle="1" w:styleId="ppCodeTable">
    <w:name w:val="pp Code Table"/>
    <w:basedOn w:val="ppCode"/>
    <w:rsid w:val="00C76F6C"/>
    <w:pPr>
      <w:numPr>
        <w:ilvl w:val="0"/>
        <w:numId w:val="0"/>
      </w:numPr>
    </w:pPr>
  </w:style>
  <w:style w:type="paragraph" w:customStyle="1" w:styleId="ppFigure">
    <w:name w:val="pp Figure"/>
    <w:basedOn w:val="Normal"/>
    <w:next w:val="Normal"/>
    <w:qFormat/>
    <w:rsid w:val="00C76F6C"/>
    <w:pPr>
      <w:numPr>
        <w:ilvl w:val="1"/>
        <w:numId w:val="13"/>
      </w:numPr>
      <w:spacing w:after="0"/>
      <w:ind w:left="0"/>
    </w:pPr>
  </w:style>
  <w:style w:type="paragraph" w:customStyle="1" w:styleId="ppFigureCaption">
    <w:name w:val="pp Figure Caption"/>
    <w:basedOn w:val="Normal"/>
    <w:next w:val="ppBodyText"/>
    <w:qFormat/>
    <w:rsid w:val="00C76F6C"/>
    <w:pPr>
      <w:numPr>
        <w:ilvl w:val="1"/>
        <w:numId w:val="12"/>
      </w:numPr>
      <w:ind w:left="0"/>
    </w:pPr>
    <w:rPr>
      <w:i/>
    </w:rPr>
  </w:style>
  <w:style w:type="paragraph" w:customStyle="1" w:styleId="ppFigureCaptionIndent">
    <w:name w:val="pp Figure Caption Indent"/>
    <w:basedOn w:val="ppFigureCaption"/>
    <w:next w:val="ppBodyTextIndent"/>
    <w:rsid w:val="00C76F6C"/>
    <w:pPr>
      <w:numPr>
        <w:ilvl w:val="2"/>
      </w:numPr>
      <w:ind w:left="720"/>
    </w:pPr>
  </w:style>
  <w:style w:type="paragraph" w:customStyle="1" w:styleId="ppFigureCaptionIndent2">
    <w:name w:val="pp Figure Caption Indent 2"/>
    <w:basedOn w:val="ppFigureCaptionIndent"/>
    <w:next w:val="ppBodyTextIndent2"/>
    <w:rsid w:val="00C76F6C"/>
    <w:pPr>
      <w:numPr>
        <w:ilvl w:val="3"/>
      </w:numPr>
      <w:ind w:left="1440"/>
    </w:pPr>
  </w:style>
  <w:style w:type="paragraph" w:customStyle="1" w:styleId="ppFigureIndent">
    <w:name w:val="pp Figure Indent"/>
    <w:basedOn w:val="ppFigure"/>
    <w:next w:val="Normal"/>
    <w:rsid w:val="00C76F6C"/>
    <w:pPr>
      <w:numPr>
        <w:ilvl w:val="2"/>
      </w:numPr>
      <w:ind w:left="720"/>
    </w:pPr>
  </w:style>
  <w:style w:type="paragraph" w:customStyle="1" w:styleId="ppFigureIndent2">
    <w:name w:val="pp Figure Indent 2"/>
    <w:basedOn w:val="ppFigureIndent"/>
    <w:next w:val="Normal"/>
    <w:rsid w:val="00C76F6C"/>
    <w:pPr>
      <w:numPr>
        <w:ilvl w:val="3"/>
      </w:numPr>
      <w:ind w:left="1440"/>
    </w:pPr>
  </w:style>
  <w:style w:type="paragraph" w:customStyle="1" w:styleId="ppFigureNumber">
    <w:name w:val="pp Figure Number"/>
    <w:basedOn w:val="Normal"/>
    <w:next w:val="ppFigureCaption"/>
    <w:rsid w:val="00C76F6C"/>
    <w:pPr>
      <w:numPr>
        <w:ilvl w:val="1"/>
        <w:numId w:val="14"/>
      </w:numPr>
      <w:spacing w:after="0"/>
      <w:ind w:left="0"/>
    </w:pPr>
    <w:rPr>
      <w:b/>
    </w:rPr>
  </w:style>
  <w:style w:type="paragraph" w:customStyle="1" w:styleId="ppFigureNumberIndent">
    <w:name w:val="pp Figure Number Indent"/>
    <w:basedOn w:val="ppFigureNumber"/>
    <w:next w:val="ppFigureCaptionIndent"/>
    <w:rsid w:val="00C76F6C"/>
    <w:pPr>
      <w:numPr>
        <w:ilvl w:val="2"/>
      </w:numPr>
      <w:ind w:left="720"/>
    </w:pPr>
  </w:style>
  <w:style w:type="paragraph" w:customStyle="1" w:styleId="ppFigureNumberIndent2">
    <w:name w:val="pp Figure Number Indent 2"/>
    <w:basedOn w:val="ppFigureNumberIndent"/>
    <w:next w:val="ppFigureCaptionIndent2"/>
    <w:rsid w:val="00C76F6C"/>
    <w:pPr>
      <w:numPr>
        <w:ilvl w:val="3"/>
      </w:numPr>
      <w:ind w:left="1440"/>
    </w:pPr>
  </w:style>
  <w:style w:type="paragraph" w:customStyle="1" w:styleId="ppListBodyText">
    <w:name w:val="pp List Body Text"/>
    <w:basedOn w:val="Normal"/>
    <w:rsid w:val="00C76F6C"/>
  </w:style>
  <w:style w:type="paragraph" w:customStyle="1" w:styleId="ppNumberList">
    <w:name w:val="pp Number List"/>
    <w:basedOn w:val="Normal"/>
    <w:rsid w:val="00C76F6C"/>
    <w:pPr>
      <w:numPr>
        <w:ilvl w:val="1"/>
        <w:numId w:val="18"/>
      </w:numPr>
      <w:tabs>
        <w:tab w:val="left" w:pos="1440"/>
      </w:tabs>
    </w:pPr>
  </w:style>
  <w:style w:type="paragraph" w:customStyle="1" w:styleId="ppListEnd">
    <w:name w:val="pp List End"/>
    <w:basedOn w:val="ppNumberList"/>
    <w:next w:val="ppBodyText"/>
    <w:rsid w:val="00C76F6C"/>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C76F6C"/>
    <w:pPr>
      <w:numPr>
        <w:ilvl w:val="1"/>
        <w:numId w:val="15"/>
      </w:numPr>
      <w:pBdr>
        <w:top w:val="single" w:sz="12" w:space="1" w:color="999999"/>
        <w:left w:val="single" w:sz="12" w:space="4" w:color="999999"/>
        <w:bottom w:val="single" w:sz="12" w:space="1" w:color="999999"/>
        <w:right w:val="single" w:sz="12" w:space="4" w:color="999999"/>
      </w:pBdr>
      <w:shd w:val="clear" w:color="auto" w:fill="EBF1DE" w:themeFill="accent3" w:themeFillTint="33"/>
      <w:ind w:left="142"/>
    </w:pPr>
  </w:style>
  <w:style w:type="paragraph" w:customStyle="1" w:styleId="ppNoteBullet">
    <w:name w:val="pp Note Bullet"/>
    <w:basedOn w:val="ppNote"/>
    <w:rsid w:val="00C76F6C"/>
    <w:pPr>
      <w:numPr>
        <w:ilvl w:val="0"/>
        <w:numId w:val="0"/>
      </w:numPr>
    </w:pPr>
  </w:style>
  <w:style w:type="paragraph" w:customStyle="1" w:styleId="ppNoteIndent">
    <w:name w:val="pp Note Indent"/>
    <w:basedOn w:val="ppNote"/>
    <w:rsid w:val="00C76F6C"/>
    <w:pPr>
      <w:numPr>
        <w:ilvl w:val="2"/>
      </w:numPr>
      <w:ind w:left="862"/>
    </w:pPr>
  </w:style>
  <w:style w:type="paragraph" w:customStyle="1" w:styleId="ppNoteIndent2">
    <w:name w:val="pp Note Indent 2"/>
    <w:basedOn w:val="ppNoteIndent"/>
    <w:rsid w:val="00C76F6C"/>
    <w:pPr>
      <w:numPr>
        <w:ilvl w:val="3"/>
      </w:numPr>
      <w:ind w:left="1584"/>
    </w:pPr>
  </w:style>
  <w:style w:type="paragraph" w:customStyle="1" w:styleId="ppNumberListIndent">
    <w:name w:val="pp Number List Indent"/>
    <w:basedOn w:val="ppNumberList"/>
    <w:rsid w:val="00C76F6C"/>
    <w:pPr>
      <w:numPr>
        <w:ilvl w:val="2"/>
      </w:numPr>
      <w:tabs>
        <w:tab w:val="clear" w:pos="1440"/>
        <w:tab w:val="left" w:pos="2160"/>
      </w:tabs>
    </w:pPr>
  </w:style>
  <w:style w:type="paragraph" w:customStyle="1" w:styleId="ppNumberListTable">
    <w:name w:val="pp Number List Table"/>
    <w:basedOn w:val="ppNumberList"/>
    <w:rsid w:val="00C76F6C"/>
    <w:pPr>
      <w:numPr>
        <w:ilvl w:val="0"/>
        <w:numId w:val="0"/>
      </w:numPr>
      <w:tabs>
        <w:tab w:val="left" w:pos="403"/>
      </w:tabs>
    </w:pPr>
    <w:rPr>
      <w:sz w:val="18"/>
    </w:rPr>
  </w:style>
  <w:style w:type="paragraph" w:customStyle="1" w:styleId="ppProcedureStart">
    <w:name w:val="pp Procedure Start"/>
    <w:basedOn w:val="Normal"/>
    <w:next w:val="ppNumberList"/>
    <w:rsid w:val="00C76F6C"/>
    <w:pPr>
      <w:spacing w:before="80" w:after="80"/>
    </w:pPr>
    <w:rPr>
      <w:rFonts w:cs="Arial"/>
      <w:b/>
      <w:szCs w:val="20"/>
    </w:rPr>
  </w:style>
  <w:style w:type="paragraph" w:customStyle="1" w:styleId="ppSection">
    <w:name w:val="pp Section"/>
    <w:basedOn w:val="Heading1"/>
    <w:next w:val="Normal"/>
    <w:rsid w:val="00C76F6C"/>
    <w:rPr>
      <w:color w:val="333399"/>
    </w:rPr>
  </w:style>
  <w:style w:type="paragraph" w:customStyle="1" w:styleId="ppShowMe">
    <w:name w:val="pp Show Me"/>
    <w:basedOn w:val="Normal"/>
    <w:next w:val="ppBodyText"/>
    <w:rsid w:val="00C76F6C"/>
    <w:rPr>
      <w:rFonts w:ascii="Britannic Bold" w:hAnsi="Britannic Bold"/>
      <w:color w:val="000080"/>
      <w:szCs w:val="20"/>
    </w:rPr>
  </w:style>
  <w:style w:type="table" w:customStyle="1" w:styleId="ppTableGrid">
    <w:name w:val="pp Table Grid"/>
    <w:basedOn w:val="ppTableList"/>
    <w:rsid w:val="00C76F6C"/>
    <w:tblPr>
      <w:tblStyleRowBandSize w:val="1"/>
      <w:tblStyleColBandSize w:val="1"/>
      <w:tblInd w:w="86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C76F6C"/>
    <w:tblPr>
      <w:tblStyleRowBandSize w:val="1"/>
      <w:tblStyleColBandSize w:val="1"/>
      <w:tblInd w:w="1584"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C76F6C"/>
    <w:tblPr>
      <w:tblStyleRowBandSize w:val="1"/>
      <w:tblStyleColBandSize w:val="1"/>
      <w:tblInd w:w="1584" w:type="dxa"/>
      <w:tblBorders>
        <w:top w:val="single" w:sz="12" w:space="0" w:color="999999"/>
        <w:bottom w:val="single" w:sz="12" w:space="0" w:color="999999"/>
        <w:insideH w:val="single" w:sz="12" w:space="0" w:color="999999"/>
      </w:tblBorders>
      <w:tblCellMar>
        <w:top w:w="0" w:type="dxa"/>
        <w:left w:w="108" w:type="dxa"/>
        <w:bottom w:w="0" w:type="dxa"/>
        <w:right w:w="108" w:type="dxa"/>
      </w:tblCellMar>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C76F6C"/>
    <w:pPr>
      <w:autoSpaceDE w:val="0"/>
      <w:autoSpaceDN w:val="0"/>
      <w:adjustRightInd w:val="0"/>
      <w:spacing w:before="60" w:after="60" w:line="260" w:lineRule="atLeast"/>
    </w:pPr>
    <w:rPr>
      <w:rFonts w:ascii="Arial" w:eastAsia="Times New Roman" w:hAnsi="Arial" w:cs="Times New Roman"/>
      <w:color w:val="000000"/>
      <w:sz w:val="18"/>
      <w:szCs w:val="20"/>
      <w:lang w:bidi="ar-SA"/>
    </w:rPr>
  </w:style>
  <w:style w:type="paragraph" w:customStyle="1" w:styleId="ppTopic">
    <w:name w:val="pp Topic"/>
    <w:basedOn w:val="Title"/>
    <w:next w:val="ppBodyText"/>
    <w:rsid w:val="00C76F6C"/>
  </w:style>
  <w:style w:type="table" w:styleId="TableGrid">
    <w:name w:val="Table Grid"/>
    <w:basedOn w:val="TableNormal"/>
    <w:rsid w:val="00C76F6C"/>
    <w:pPr>
      <w:spacing w:before="340" w:after="0" w:line="240" w:lineRule="auto"/>
    </w:pPr>
    <w:rPr>
      <w:rFonts w:ascii="Times New Roman" w:eastAsia="Batang"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76F6C"/>
    <w:pPr>
      <w:tabs>
        <w:tab w:val="center" w:pos="4680"/>
        <w:tab w:val="right" w:pos="9360"/>
      </w:tabs>
    </w:pPr>
  </w:style>
  <w:style w:type="character" w:customStyle="1" w:styleId="HeaderChar">
    <w:name w:val="Header Char"/>
    <w:basedOn w:val="DefaultParagraphFont"/>
    <w:link w:val="Header"/>
    <w:uiPriority w:val="99"/>
    <w:rsid w:val="00C76F6C"/>
    <w:rPr>
      <w:rFonts w:eastAsiaTheme="minorEastAsia"/>
      <w:lang w:bidi="en-US"/>
    </w:rPr>
  </w:style>
  <w:style w:type="paragraph" w:styleId="Footer">
    <w:name w:val="footer"/>
    <w:basedOn w:val="Normal"/>
    <w:link w:val="FooterChar"/>
    <w:uiPriority w:val="99"/>
    <w:unhideWhenUsed/>
    <w:rsid w:val="00C76F6C"/>
    <w:pPr>
      <w:tabs>
        <w:tab w:val="center" w:pos="4680"/>
        <w:tab w:val="right" w:pos="9360"/>
      </w:tabs>
    </w:pPr>
  </w:style>
  <w:style w:type="character" w:customStyle="1" w:styleId="FooterChar">
    <w:name w:val="Footer Char"/>
    <w:basedOn w:val="DefaultParagraphFont"/>
    <w:link w:val="Footer"/>
    <w:uiPriority w:val="99"/>
    <w:rsid w:val="00C76F6C"/>
    <w:rPr>
      <w:rFonts w:eastAsiaTheme="minorEastAsia"/>
      <w:lang w:bidi="en-US"/>
    </w:rPr>
  </w:style>
  <w:style w:type="character" w:customStyle="1" w:styleId="ppBulletListChar">
    <w:name w:val="pp Bullet List Char"/>
    <w:basedOn w:val="DefaultParagraphFont"/>
    <w:link w:val="ppBulletList"/>
    <w:rsid w:val="00C76F6C"/>
    <w:rPr>
      <w:rFonts w:eastAsiaTheme="minorEastAsia"/>
      <w:lang w:bidi="en-US"/>
    </w:rPr>
  </w:style>
  <w:style w:type="paragraph" w:styleId="Title">
    <w:name w:val="Title"/>
    <w:basedOn w:val="Normal"/>
    <w:next w:val="Normal"/>
    <w:link w:val="TitleChar"/>
    <w:uiPriority w:val="10"/>
    <w:qFormat/>
    <w:rsid w:val="00C76F6C"/>
    <w:pPr>
      <w:pBdr>
        <w:bottom w:val="single" w:sz="8" w:space="4" w:color="4F81BD" w:themeColor="accent1"/>
      </w:pBdr>
      <w:spacing w:after="300"/>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C76F6C"/>
    <w:rPr>
      <w:rFonts w:asciiTheme="majorHAnsi" w:eastAsiaTheme="majorEastAsia" w:hAnsiTheme="majorHAnsi" w:cstheme="majorBidi"/>
      <w:color w:val="17375E" w:themeColor="text2" w:themeShade="BF"/>
      <w:spacing w:val="5"/>
      <w:kern w:val="28"/>
      <w:sz w:val="52"/>
      <w:szCs w:val="52"/>
      <w:lang w:bidi="en-US"/>
    </w:rPr>
  </w:style>
  <w:style w:type="character" w:styleId="PlaceholderText">
    <w:name w:val="Placeholder Text"/>
    <w:basedOn w:val="DefaultParagraphFont"/>
    <w:uiPriority w:val="99"/>
    <w:semiHidden/>
    <w:rsid w:val="00C76F6C"/>
    <w:rPr>
      <w:color w:val="808080"/>
    </w:rPr>
  </w:style>
  <w:style w:type="paragraph" w:styleId="Caption">
    <w:name w:val="caption"/>
    <w:basedOn w:val="Normal"/>
    <w:next w:val="Normal"/>
    <w:uiPriority w:val="35"/>
    <w:unhideWhenUsed/>
    <w:qFormat/>
    <w:rsid w:val="00C76F6C"/>
    <w:pPr>
      <w:spacing w:after="200" w:line="240" w:lineRule="auto"/>
    </w:pPr>
    <w:rPr>
      <w:b/>
      <w:bCs/>
      <w:color w:val="4F81BD" w:themeColor="accent1"/>
      <w:sz w:val="18"/>
      <w:szCs w:val="18"/>
    </w:rPr>
  </w:style>
  <w:style w:type="table" w:customStyle="1" w:styleId="ppTable">
    <w:name w:val="pp Table"/>
    <w:basedOn w:val="TableNormal"/>
    <w:uiPriority w:val="99"/>
    <w:rsid w:val="00C76F6C"/>
    <w:pPr>
      <w:spacing w:after="0" w:line="240" w:lineRule="auto"/>
    </w:pPr>
    <w:rPr>
      <w:rFonts w:ascii="Arial" w:hAnsi="Arial"/>
      <w:sz w:val="20"/>
      <w:lang w:bidi="ar-SA"/>
    </w:rPr>
    <w:tblPr>
      <w:tblInd w:w="0" w:type="dxa"/>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CellMar>
        <w:top w:w="0" w:type="dxa"/>
        <w:left w:w="108" w:type="dxa"/>
        <w:bottom w:w="0" w:type="dxa"/>
        <w:right w:w="108" w:type="dxa"/>
      </w:tblCellMar>
    </w:tblPr>
    <w:tcPr>
      <w:shd w:val="clear" w:color="auto" w:fill="auto"/>
    </w:tcPr>
  </w:style>
  <w:style w:type="paragraph" w:customStyle="1" w:styleId="ppBodyTextIndent3">
    <w:name w:val="pp Body Text Indent 3"/>
    <w:basedOn w:val="ppBodyTextIndent2"/>
    <w:rsid w:val="00C76F6C"/>
    <w:pPr>
      <w:numPr>
        <w:ilvl w:val="4"/>
      </w:numPr>
    </w:pPr>
  </w:style>
  <w:style w:type="paragraph" w:customStyle="1" w:styleId="ppBulletListIndent2">
    <w:name w:val="pp Bullet List Indent 2"/>
    <w:basedOn w:val="ppBulletListIndent"/>
    <w:qFormat/>
    <w:rsid w:val="00C76F6C"/>
    <w:pPr>
      <w:numPr>
        <w:ilvl w:val="3"/>
      </w:numPr>
      <w:ind w:left="2115" w:hanging="357"/>
    </w:pPr>
  </w:style>
  <w:style w:type="paragraph" w:customStyle="1" w:styleId="ppNumberListIndent2">
    <w:name w:val="pp Number List Indent 2"/>
    <w:basedOn w:val="ppNumberListIndent"/>
    <w:qFormat/>
    <w:rsid w:val="00C76F6C"/>
    <w:pPr>
      <w:numPr>
        <w:ilvl w:val="3"/>
      </w:numPr>
    </w:pPr>
  </w:style>
  <w:style w:type="paragraph" w:customStyle="1" w:styleId="ppCodeIndent3">
    <w:name w:val="pp Code Indent 3"/>
    <w:basedOn w:val="ppCodeIndent2"/>
    <w:qFormat/>
    <w:rsid w:val="00C76F6C"/>
    <w:pPr>
      <w:numPr>
        <w:ilvl w:val="4"/>
      </w:numPr>
    </w:pPr>
  </w:style>
  <w:style w:type="paragraph" w:customStyle="1" w:styleId="ppCodeLanguageIndent3">
    <w:name w:val="pp Code Language Indent 3"/>
    <w:basedOn w:val="ppCodeLanguageIndent2"/>
    <w:next w:val="ppCodeIndent3"/>
    <w:qFormat/>
    <w:rsid w:val="00C76F6C"/>
    <w:pPr>
      <w:numPr>
        <w:ilvl w:val="4"/>
      </w:numPr>
    </w:pPr>
  </w:style>
  <w:style w:type="paragraph" w:customStyle="1" w:styleId="ppNoteIndent3">
    <w:name w:val="pp Note Indent 3"/>
    <w:basedOn w:val="ppNoteIndent2"/>
    <w:qFormat/>
    <w:rsid w:val="00C76F6C"/>
    <w:pPr>
      <w:numPr>
        <w:ilvl w:val="4"/>
      </w:numPr>
    </w:pPr>
  </w:style>
  <w:style w:type="paragraph" w:customStyle="1" w:styleId="ppFigureIndent3">
    <w:name w:val="pp Figure Indent 3"/>
    <w:basedOn w:val="ppFigureIndent2"/>
    <w:qFormat/>
    <w:rsid w:val="00C76F6C"/>
    <w:pPr>
      <w:numPr>
        <w:ilvl w:val="4"/>
      </w:numPr>
    </w:pPr>
  </w:style>
  <w:style w:type="paragraph" w:customStyle="1" w:styleId="ppFigureCaptionIndent3">
    <w:name w:val="pp Figure Caption Indent 3"/>
    <w:basedOn w:val="ppFigureCaptionIndent2"/>
    <w:qFormat/>
    <w:rsid w:val="00C76F6C"/>
    <w:pPr>
      <w:numPr>
        <w:ilvl w:val="4"/>
      </w:numPr>
    </w:pPr>
  </w:style>
  <w:style w:type="paragraph" w:customStyle="1" w:styleId="ppFigureNumberIndent3">
    <w:name w:val="pp Figure Number Indent 3"/>
    <w:basedOn w:val="ppFigureNumberIndent2"/>
    <w:qFormat/>
    <w:rsid w:val="00C76F6C"/>
    <w:pPr>
      <w:numPr>
        <w:ilvl w:val="4"/>
      </w:numPr>
      <w:ind w:left="2160" w:firstLine="0"/>
    </w:pPr>
  </w:style>
  <w:style w:type="paragraph" w:styleId="EndnoteText">
    <w:name w:val="endnote text"/>
    <w:basedOn w:val="Normal"/>
    <w:link w:val="EndnoteTextChar"/>
    <w:uiPriority w:val="99"/>
    <w:semiHidden/>
    <w:unhideWhenUsed/>
    <w:rsid w:val="007D1BB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D1BBD"/>
    <w:rPr>
      <w:rFonts w:eastAsiaTheme="minorEastAsia"/>
      <w:sz w:val="20"/>
      <w:szCs w:val="20"/>
      <w:lang w:bidi="en-US"/>
    </w:rPr>
  </w:style>
  <w:style w:type="character" w:styleId="EndnoteReference">
    <w:name w:val="endnote reference"/>
    <w:basedOn w:val="DefaultParagraphFont"/>
    <w:uiPriority w:val="99"/>
    <w:semiHidden/>
    <w:unhideWhenUsed/>
    <w:rsid w:val="007D1BBD"/>
    <w:rPr>
      <w:vertAlign w:val="superscript"/>
    </w:rPr>
  </w:style>
  <w:style w:type="paragraph" w:styleId="TOC3">
    <w:name w:val="toc 3"/>
    <w:basedOn w:val="Normal"/>
    <w:next w:val="Normal"/>
    <w:autoRedefine/>
    <w:uiPriority w:val="39"/>
    <w:unhideWhenUsed/>
    <w:rsid w:val="00F14020"/>
    <w:pPr>
      <w:spacing w:after="100"/>
      <w:ind w:left="440"/>
    </w:pPr>
  </w:style>
  <w:style w:type="character" w:customStyle="1" w:styleId="ListParagraphChar">
    <w:name w:val="List Paragraph Char"/>
    <w:basedOn w:val="DefaultParagraphFont"/>
    <w:link w:val="ListParagraph"/>
    <w:uiPriority w:val="34"/>
    <w:rsid w:val="00902019"/>
    <w:rPr>
      <w:rFonts w:eastAsiaTheme="minorEastAsia"/>
      <w:lang w:bidi="en-US"/>
    </w:rPr>
  </w:style>
  <w:style w:type="paragraph" w:customStyle="1" w:styleId="HOLDescription">
    <w:name w:val="HOL Description"/>
    <w:basedOn w:val="Heading3"/>
    <w:rsid w:val="00A45CA9"/>
    <w:pPr>
      <w:pBdr>
        <w:top w:val="thinThickSmallGap" w:sz="24" w:space="1" w:color="auto"/>
      </w:pBdr>
      <w:spacing w:before="0" w:line="240" w:lineRule="auto"/>
    </w:pPr>
    <w:rPr>
      <w:rFonts w:ascii="Arial Narrow" w:eastAsia="Calibri" w:hAnsi="Arial Narrow"/>
      <w:b w:val="0"/>
      <w:i/>
      <w:sz w:val="56"/>
      <w:szCs w:val="20"/>
      <w:lang w:val="en-NZ"/>
    </w:rPr>
  </w:style>
  <w:style w:type="paragraph" w:customStyle="1" w:styleId="HOLTitle1">
    <w:name w:val="HOL Title 1"/>
    <w:basedOn w:val="Normal"/>
    <w:rsid w:val="00A45CA9"/>
    <w:pPr>
      <w:spacing w:after="0" w:line="240" w:lineRule="auto"/>
    </w:pPr>
    <w:rPr>
      <w:rFonts w:ascii="Arial Black" w:eastAsia="Batang" w:hAnsi="Arial Black" w:cs="Times New Roman"/>
      <w:sz w:val="72"/>
      <w:szCs w:val="20"/>
      <w:lang w:eastAsia="ko-KR"/>
    </w:rPr>
  </w:style>
  <w:style w:type="character" w:customStyle="1" w:styleId="ppBodyTextChar">
    <w:name w:val="pp Body Text Char"/>
    <w:basedOn w:val="DefaultParagraphFont"/>
    <w:link w:val="ppBodyText"/>
    <w:locked/>
    <w:rsid w:val="00A45CA9"/>
    <w:rPr>
      <w:rFonts w:eastAsiaTheme="minorEastAsia"/>
      <w:lang w:bidi="en-US"/>
    </w:rPr>
  </w:style>
  <w:style w:type="paragraph" w:styleId="NoSpacing">
    <w:name w:val="No Spacing"/>
    <w:uiPriority w:val="1"/>
    <w:qFormat/>
    <w:rsid w:val="008A351D"/>
    <w:pPr>
      <w:spacing w:after="0" w:line="240" w:lineRule="auto"/>
    </w:pPr>
    <w:rPr>
      <w:rFonts w:eastAsiaTheme="minorEastAsia"/>
      <w:lang w:bidi="en-US"/>
    </w:rPr>
  </w:style>
  <w:style w:type="character" w:styleId="CommentReference">
    <w:name w:val="annotation reference"/>
    <w:basedOn w:val="DefaultParagraphFont"/>
    <w:uiPriority w:val="99"/>
    <w:semiHidden/>
    <w:unhideWhenUsed/>
    <w:rsid w:val="00B11CBF"/>
    <w:rPr>
      <w:sz w:val="16"/>
      <w:szCs w:val="16"/>
    </w:rPr>
  </w:style>
  <w:style w:type="paragraph" w:styleId="CommentText">
    <w:name w:val="annotation text"/>
    <w:basedOn w:val="Normal"/>
    <w:link w:val="CommentTextChar"/>
    <w:uiPriority w:val="99"/>
    <w:semiHidden/>
    <w:unhideWhenUsed/>
    <w:rsid w:val="00B11CBF"/>
    <w:pPr>
      <w:spacing w:line="240" w:lineRule="auto"/>
    </w:pPr>
    <w:rPr>
      <w:sz w:val="20"/>
      <w:szCs w:val="20"/>
    </w:rPr>
  </w:style>
  <w:style w:type="character" w:customStyle="1" w:styleId="CommentTextChar">
    <w:name w:val="Comment Text Char"/>
    <w:basedOn w:val="DefaultParagraphFont"/>
    <w:link w:val="CommentText"/>
    <w:uiPriority w:val="99"/>
    <w:semiHidden/>
    <w:rsid w:val="00B11C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B11CBF"/>
    <w:rPr>
      <w:b/>
      <w:bCs/>
    </w:rPr>
  </w:style>
  <w:style w:type="character" w:customStyle="1" w:styleId="CommentSubjectChar">
    <w:name w:val="Comment Subject Char"/>
    <w:basedOn w:val="CommentTextChar"/>
    <w:link w:val="CommentSubject"/>
    <w:uiPriority w:val="99"/>
    <w:semiHidden/>
    <w:rsid w:val="00B11CBF"/>
    <w:rPr>
      <w:rFonts w:eastAsiaTheme="minorEastAsia"/>
      <w:b/>
      <w:bCs/>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file:///C:\Users\adkinn\Desktop\Sl_h_800.png" TargetMode="Externa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4712E4DD-E8AF-4BD1-8B88-D19E5CD635B1}"/>
      </w:docPartPr>
      <w:docPartBody>
        <w:p w:rsidR="00610D50" w:rsidRDefault="00C05B87">
          <w:r w:rsidRPr="00662F0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Condensed">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F9060D"/>
    <w:rsid w:val="000A5598"/>
    <w:rsid w:val="000C25F3"/>
    <w:rsid w:val="000D7ACA"/>
    <w:rsid w:val="001878A4"/>
    <w:rsid w:val="001E5A6A"/>
    <w:rsid w:val="002C2408"/>
    <w:rsid w:val="002F46C1"/>
    <w:rsid w:val="003C448D"/>
    <w:rsid w:val="0040327C"/>
    <w:rsid w:val="004077C2"/>
    <w:rsid w:val="00414619"/>
    <w:rsid w:val="00610D50"/>
    <w:rsid w:val="006A41FD"/>
    <w:rsid w:val="006F6362"/>
    <w:rsid w:val="00895BBC"/>
    <w:rsid w:val="00932905"/>
    <w:rsid w:val="00955C1D"/>
    <w:rsid w:val="00A70A2D"/>
    <w:rsid w:val="00B2581C"/>
    <w:rsid w:val="00B426BC"/>
    <w:rsid w:val="00B9046A"/>
    <w:rsid w:val="00B9493D"/>
    <w:rsid w:val="00B951B2"/>
    <w:rsid w:val="00BA2768"/>
    <w:rsid w:val="00BC1CB1"/>
    <w:rsid w:val="00C0157A"/>
    <w:rsid w:val="00C04EA0"/>
    <w:rsid w:val="00C05B87"/>
    <w:rsid w:val="00D10691"/>
    <w:rsid w:val="00F24C27"/>
    <w:rsid w:val="00F9060D"/>
    <w:rsid w:val="00FD50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49B717EA"/>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A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5B87"/>
    <w:rPr>
      <w:color w:val="808080"/>
    </w:rPr>
  </w:style>
  <w:style w:type="paragraph" w:customStyle="1" w:styleId="FA81DFF42808471A949A1E9ACB72901D">
    <w:name w:val="FA81DFF42808471A949A1E9ACB72901D"/>
    <w:rsid w:val="00F24C27"/>
    <w:pPr>
      <w:bidi/>
    </w:pPr>
  </w:style>
  <w:style w:type="paragraph" w:customStyle="1" w:styleId="F5CC14D54ACA43278019B11BD7466F92">
    <w:name w:val="F5CC14D54ACA43278019B11BD7466F92"/>
    <w:rsid w:val="00F24C27"/>
    <w:pPr>
      <w:bidi/>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
     < t o p i c   i d = " d 2 7 5 9 9 a 6 - b 7 8 0 - 4 b c 9 - 8 6 f 3 - f a 6 8 0 9 6 8 c 2 0 0 "   t i t l e = " I n t r o d u c t i o n "   s t y l e = " T o p i c " / >  
     < t o p i c   i d = " b 6 7 8 c 6 2 9 - c 5 1 5 - 4 b 6 5 - 8 b d 5 - 5 9 d 0 e 6 8 3 5 7 5 5 "   t i t l e = " E x e r c i s e   1      G e t t i n g   S t a r t e d "   s t y l e = " T o p i c " / >  
     < t o p i c   i d = " 3 0 9 0 9 b 7 8 - b 0 8 7 - 4 0 e 1 - 8 4 d 7 - d 0 2 5 d a c c a 5 7 d "   t i t l e = " E x e r c i s e   2    B i n d i n g   & a m p ;   V a l i d a t i o n   F e a t u r e s "   s t y l e = " T o p i c " / >  
     < t o p i c   i d = " 5 e 1 d b f 4 9 - 4 6 0 0 - 4 6 5 3 - 8 b 3 e - 9 a b 5 2 e b 0 9 a 1 3 "   t i t l e = " C o n c l u s i o n "   s t y l e = " T o p i c " / >  
 < / t o c > 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B2564-740F-4253-8E29-C89A5BC43A98}">
  <ds:schemaRefs>
    <ds:schemaRef ds:uri="http://www.w3.org/2001/XMLSchema"/>
  </ds:schemaRefs>
</ds:datastoreItem>
</file>

<file path=customXml/itemProps2.xml><?xml version="1.0" encoding="utf-8"?>
<ds:datastoreItem xmlns:ds="http://schemas.openxmlformats.org/officeDocument/2006/customXml" ds:itemID="{87384386-B181-490C-8017-C6C101E1C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ppContent.dotx</Template>
  <TotalTime>302</TotalTime>
  <Pages>22</Pages>
  <Words>4695</Words>
  <Characters>26765</Characters>
  <Application>Microsoft Office Word</Application>
  <DocSecurity>0</DocSecurity>
  <Lines>223</Lines>
  <Paragraphs>62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 Corporation</Company>
  <LinksUpToDate>false</LinksUpToDate>
  <CharactersWithSpaces>31398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JoPapa</dc:creator>
  <cp:lastModifiedBy>Yochay Kiriaty</cp:lastModifiedBy>
  <cp:revision>189</cp:revision>
  <dcterms:created xsi:type="dcterms:W3CDTF">2009-10-25T20:11:00Z</dcterms:created>
  <dcterms:modified xsi:type="dcterms:W3CDTF">2010-03-13T06:16:00Z</dcterms:modified>
  <dc:title>Silverlight Validation, Binding, DataForm and DataGrid Lab</dc:title>
  <cp:version>1.1</cp:version>
  <dc:description>This is a two-part hands-on lab that walks through many features including data validation, IDataErrorInfo and more. First you will explore the new functionality in the DataGrid including Grouping support. Then you will explore Binding to Dependency Properties, Fallback Values and String formatting.
by JoPapa
http://johnpapa.net
</dc:description>
</cp:coreProperties>
</file>